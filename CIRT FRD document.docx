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8C9" w14:textId="304095EB" w:rsidR="00011A0C" w:rsidRDefault="00011A0C" w:rsidP="0024645E">
      <w:pPr>
        <w:pStyle w:val="Title"/>
        <w:rPr>
          <w:b/>
          <w:bCs/>
        </w:rPr>
      </w:pPr>
    </w:p>
    <w:p w14:paraId="21EFC9BF" w14:textId="77777777" w:rsidR="00011A0C" w:rsidRDefault="00011A0C" w:rsidP="00AC3543">
      <w:pPr>
        <w:pStyle w:val="Title"/>
        <w:jc w:val="center"/>
        <w:rPr>
          <w:b/>
          <w:bCs/>
        </w:rPr>
      </w:pPr>
    </w:p>
    <w:p w14:paraId="2AA7197B" w14:textId="77777777" w:rsidR="00011A0C" w:rsidRDefault="00011A0C" w:rsidP="00AC3543">
      <w:pPr>
        <w:pStyle w:val="Title"/>
        <w:jc w:val="center"/>
        <w:rPr>
          <w:b/>
          <w:bCs/>
        </w:rPr>
      </w:pPr>
    </w:p>
    <w:p w14:paraId="1545A116" w14:textId="77777777" w:rsidR="00011A0C" w:rsidRDefault="00011A0C" w:rsidP="00AC3543">
      <w:pPr>
        <w:pStyle w:val="Title"/>
        <w:jc w:val="center"/>
        <w:rPr>
          <w:b/>
          <w:bCs/>
        </w:rPr>
      </w:pPr>
    </w:p>
    <w:p w14:paraId="05C87451" w14:textId="75A3501F" w:rsidR="00AC3543" w:rsidRPr="00AC3543" w:rsidRDefault="00AC3543" w:rsidP="00AC3543">
      <w:pPr>
        <w:pStyle w:val="Title"/>
        <w:jc w:val="center"/>
        <w:rPr>
          <w:b/>
          <w:bCs/>
        </w:rPr>
      </w:pPr>
      <w:r w:rsidRPr="00AC3543">
        <w:rPr>
          <w:b/>
          <w:bCs/>
        </w:rPr>
        <w:t>Functional Requirements Document (FRD)</w:t>
      </w:r>
    </w:p>
    <w:p w14:paraId="04B6E7D5" w14:textId="77777777" w:rsidR="00AC3543" w:rsidRDefault="00AC3543" w:rsidP="00AC3543">
      <w:pPr>
        <w:jc w:val="center"/>
      </w:pPr>
    </w:p>
    <w:p w14:paraId="2C0F29FC" w14:textId="77777777" w:rsidR="00AC3543" w:rsidRDefault="00AC3543" w:rsidP="00AC3543">
      <w:pPr>
        <w:jc w:val="center"/>
      </w:pPr>
    </w:p>
    <w:p w14:paraId="60211FD3" w14:textId="77777777" w:rsidR="00AC3543" w:rsidRDefault="00AC3543" w:rsidP="00AC3543">
      <w:pPr>
        <w:jc w:val="center"/>
      </w:pPr>
    </w:p>
    <w:p w14:paraId="25C48260" w14:textId="77777777" w:rsidR="00AC3543" w:rsidRDefault="00AC3543" w:rsidP="00AC3543">
      <w:pPr>
        <w:jc w:val="center"/>
      </w:pPr>
    </w:p>
    <w:p w14:paraId="34790759" w14:textId="77777777" w:rsidR="00AC3543" w:rsidRDefault="00AC3543" w:rsidP="00AC3543">
      <w:pPr>
        <w:jc w:val="center"/>
      </w:pPr>
    </w:p>
    <w:p w14:paraId="1C24E174" w14:textId="77777777" w:rsidR="00AC3543" w:rsidRDefault="00AC3543" w:rsidP="00AC3543">
      <w:pPr>
        <w:jc w:val="center"/>
      </w:pPr>
    </w:p>
    <w:p w14:paraId="0E278137" w14:textId="2294574B" w:rsidR="00AC3543" w:rsidRDefault="07D05CDE" w:rsidP="00AC3543">
      <w:pPr>
        <w:jc w:val="center"/>
      </w:pPr>
      <w:r w:rsidRPr="07D05CDE">
        <w:rPr>
          <w:b/>
          <w:bCs/>
        </w:rPr>
        <w:t>Project Title:</w:t>
      </w:r>
      <w:r>
        <w:t xml:space="preserve"> </w:t>
      </w:r>
      <w:r w:rsidR="00253D0C">
        <w:t>CIRT</w:t>
      </w:r>
    </w:p>
    <w:p w14:paraId="67B473F8" w14:textId="16F8508D" w:rsidR="00AC3543" w:rsidRDefault="07D05CDE" w:rsidP="00AC3543">
      <w:pPr>
        <w:jc w:val="center"/>
      </w:pPr>
      <w:r w:rsidRPr="07D05CDE">
        <w:rPr>
          <w:b/>
          <w:bCs/>
        </w:rPr>
        <w:t>Version</w:t>
      </w:r>
      <w:r>
        <w:t>: 1.0</w:t>
      </w:r>
    </w:p>
    <w:p w14:paraId="7AD1299A" w14:textId="1BE9B64E" w:rsidR="00AC3543" w:rsidRDefault="07D05CDE" w:rsidP="00AC3543">
      <w:pPr>
        <w:jc w:val="center"/>
      </w:pPr>
      <w:r w:rsidRPr="07D05CDE">
        <w:rPr>
          <w:b/>
          <w:bCs/>
        </w:rPr>
        <w:t>Document</w:t>
      </w:r>
      <w:r>
        <w:t xml:space="preserve"> </w:t>
      </w:r>
      <w:r w:rsidRPr="07D05CDE">
        <w:rPr>
          <w:b/>
          <w:bCs/>
        </w:rPr>
        <w:t>Status</w:t>
      </w:r>
      <w:r>
        <w:t>: Draft</w:t>
      </w:r>
    </w:p>
    <w:p w14:paraId="0643E5C5" w14:textId="7AA3D72F" w:rsidR="3F1EA3C7" w:rsidRDefault="07D05CDE" w:rsidP="00011A0C">
      <w:pPr>
        <w:jc w:val="center"/>
      </w:pPr>
      <w:r w:rsidRPr="07D05CDE">
        <w:rPr>
          <w:b/>
          <w:bCs/>
        </w:rPr>
        <w:t>Prepared</w:t>
      </w:r>
      <w:r>
        <w:t xml:space="preserve"> </w:t>
      </w:r>
      <w:r w:rsidRPr="07D05CDE">
        <w:rPr>
          <w:b/>
          <w:bCs/>
        </w:rPr>
        <w:t>By</w:t>
      </w:r>
      <w:r>
        <w:t xml:space="preserve">: </w:t>
      </w:r>
      <w:proofErr w:type="spellStart"/>
      <w:r w:rsidR="0024645E">
        <w:t>Endi</w:t>
      </w:r>
      <w:proofErr w:type="spellEnd"/>
      <w:r w:rsidR="0024645E">
        <w:t xml:space="preserve"> </w:t>
      </w:r>
      <w:proofErr w:type="spellStart"/>
      <w:r w:rsidR="0024645E">
        <w:t>Troqe</w:t>
      </w:r>
      <w:proofErr w:type="spellEnd"/>
    </w:p>
    <w:p w14:paraId="17AAC700" w14:textId="3C28FEE5" w:rsidR="3F1EA3C7" w:rsidRDefault="07D05CDE" w:rsidP="00177A37">
      <w:pPr>
        <w:jc w:val="center"/>
        <w:rPr>
          <w:rFonts w:eastAsia="Aptos" w:cs="Aptos"/>
        </w:rPr>
      </w:pPr>
      <w:r w:rsidRPr="002D26FE">
        <w:t>Computer Science Student</w:t>
      </w:r>
    </w:p>
    <w:p w14:paraId="0D88C915" w14:textId="24655A5F" w:rsidR="00356CDA" w:rsidRDefault="00356CDA" w:rsidP="00AC354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sdt>
      <w:sdtPr>
        <w:rPr>
          <w:rFonts w:ascii="Aptos" w:eastAsiaTheme="minorHAnsi" w:hAnsi="Aptos" w:cstheme="minorBidi"/>
          <w:b w:val="0"/>
          <w:bCs w:val="0"/>
          <w:caps w:val="0"/>
          <w:color w:val="auto"/>
          <w:sz w:val="22"/>
          <w:szCs w:val="22"/>
        </w:rPr>
        <w:id w:val="-17213518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3170757F" w14:textId="4059B64E" w:rsidR="00270F2B" w:rsidRDefault="3622C52F" w:rsidP="3622C52F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4D67389E" w14:textId="3E937DAD" w:rsidR="00D66B3A" w:rsidRDefault="00270F2B" w:rsidP="07D05C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ins w:id="0" w:author="Abhilash Kancharla" w:date="2024-12-26T19:33:00Z" w16du:dateUtc="2024-12-27T00:33:00Z">
            <w:r w:rsidRPr="3622C52F">
              <w:rPr>
                <w:rFonts w:asciiTheme="minorHAnsi" w:hAnsiTheme="minorHAnsi"/>
                <w:b w:val="0"/>
                <w:bCs w:val="0"/>
                <w:caps/>
                <w:sz w:val="20"/>
                <w:szCs w:val="20"/>
              </w:rPr>
              <w:fldChar w:fldCharType="begin"/>
            </w:r>
            <w:r>
              <w:instrText xml:space="preserve"> TOC \o "1-3" \h \z \u </w:instrText>
            </w:r>
            <w:r w:rsidRPr="3622C52F">
              <w:rPr>
                <w:rFonts w:asciiTheme="minorHAnsi" w:hAnsiTheme="minorHAnsi"/>
                <w:b w:val="0"/>
                <w:bCs w:val="0"/>
                <w:caps/>
                <w:sz w:val="20"/>
                <w:szCs w:val="20"/>
              </w:rPr>
              <w:fldChar w:fldCharType="separate"/>
            </w:r>
          </w:ins>
          <w:ins w:id="1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"_Toc186134932"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="00D66B3A" w:rsidRPr="004C5CA7">
            <w:rPr>
              <w:rStyle w:val="Hyperlink"/>
              <w:noProof/>
            </w:rPr>
            <w:t>2</w:t>
          </w:r>
          <w:ins w:id="2" w:author="Abhilash Kancharla" w:date="2024-12-26T19:46:00Z" w16du:dateUtc="2024-12-27T00:46:00Z">
            <w:r>
              <w:tab/>
            </w:r>
          </w:ins>
          <w:r w:rsidR="00D66B3A" w:rsidRPr="004C5CA7">
            <w:rPr>
              <w:rStyle w:val="Hyperlink"/>
              <w:noProof/>
            </w:rPr>
            <w:t>GENERAL</w:t>
          </w:r>
          <w:ins w:id="3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_Toc186134932 \h </w:instrText>
            </w:r>
          </w:ins>
          <w:r w:rsidRPr="07D05CDE">
            <w:rPr>
              <w:noProof/>
            </w:rPr>
          </w:r>
          <w:ins w:id="4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 w:rsidR="00D66B3A">
            <w:rPr>
              <w:noProof/>
              <w:webHidden/>
            </w:rPr>
            <w:t>3</w:t>
          </w:r>
          <w:ins w:id="5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0BF3DDD1" w14:textId="63093E5B" w:rsidR="00D66B3A" w:rsidRDefault="00D66B3A" w:rsidP="07D05C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ins w:id="6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"_Toc186134933"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2.1</w:t>
          </w:r>
          <w:ins w:id="7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Project D</w:t>
          </w:r>
          <w:r w:rsidRPr="004C5CA7">
            <w:rPr>
              <w:rStyle w:val="Hyperlink"/>
              <w:noProof/>
            </w:rPr>
            <w:t>e</w:t>
          </w:r>
          <w:r w:rsidRPr="004C5CA7">
            <w:rPr>
              <w:rStyle w:val="Hyperlink"/>
              <w:noProof/>
            </w:rPr>
            <w:t>scription</w:t>
          </w:r>
          <w:ins w:id="8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_Toc186134933 \h </w:instrText>
            </w:r>
          </w:ins>
          <w:r w:rsidRPr="07D05CDE">
            <w:rPr>
              <w:noProof/>
            </w:rPr>
          </w:r>
          <w:ins w:id="9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3</w:t>
          </w:r>
          <w:ins w:id="10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25915B4B" w14:textId="2A16AA32" w:rsidR="00D66B3A" w:rsidRDefault="00D66B3A" w:rsidP="07D05C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ins w:id="11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"_Toc186134934"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rFonts w:eastAsia="Times New Roman"/>
              <w:noProof/>
            </w:rPr>
            <w:t>2.1.1</w:t>
          </w:r>
          <w:ins w:id="12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rFonts w:eastAsia="Times New Roman"/>
              <w:noProof/>
            </w:rPr>
            <w:t>Background</w:t>
          </w:r>
          <w:ins w:id="13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_Toc186134934 \h </w:instrText>
            </w:r>
          </w:ins>
          <w:r w:rsidRPr="07D05CDE">
            <w:rPr>
              <w:noProof/>
            </w:rPr>
          </w:r>
          <w:ins w:id="14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3</w:t>
          </w:r>
          <w:ins w:id="15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546800D8" w14:textId="554C7004" w:rsidR="00D66B3A" w:rsidRDefault="00D66B3A" w:rsidP="07D05C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ins w:id="16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"_Toc186134935"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rFonts w:eastAsia="Times New Roman"/>
              <w:noProof/>
            </w:rPr>
            <w:t>2.1.2</w:t>
          </w:r>
          <w:ins w:id="17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rFonts w:eastAsia="Times New Roman"/>
              <w:noProof/>
            </w:rPr>
            <w:t>Purpose</w:t>
          </w:r>
          <w:ins w:id="18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_Toc186134935 \h </w:instrText>
            </w:r>
          </w:ins>
          <w:r w:rsidRPr="07D05CDE">
            <w:rPr>
              <w:noProof/>
            </w:rPr>
          </w:r>
          <w:ins w:id="19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3</w:t>
          </w:r>
          <w:ins w:id="20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34F54BF1" w14:textId="6E43F583" w:rsidR="00D66B3A" w:rsidRDefault="00D66B3A" w:rsidP="07D05C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ins w:id="21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"_Toc186134936"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rFonts w:eastAsia="Times New Roman"/>
              <w:noProof/>
            </w:rPr>
            <w:t>2.1.3</w:t>
          </w:r>
          <w:ins w:id="22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rFonts w:eastAsia="Times New Roman"/>
              <w:noProof/>
            </w:rPr>
            <w:t>Assumptions and Constraints</w:t>
          </w:r>
          <w:ins w:id="23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_Toc186134936 \h </w:instrText>
            </w:r>
          </w:ins>
          <w:r w:rsidRPr="07D05CDE">
            <w:rPr>
              <w:noProof/>
            </w:rPr>
          </w:r>
          <w:ins w:id="24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3</w:t>
          </w:r>
          <w:ins w:id="25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416F1E7D" w14:textId="7DA8FAF5" w:rsidR="00D66B3A" w:rsidRDefault="00D66B3A" w:rsidP="07D05C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ins w:id="26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"_Toc186134938"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rFonts w:eastAsia="Times New Roman"/>
              <w:noProof/>
            </w:rPr>
            <w:t>2.1.4</w:t>
          </w:r>
          <w:ins w:id="27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rFonts w:eastAsia="Times New Roman"/>
              <w:noProof/>
            </w:rPr>
            <w:t>Interfaces to External Systems</w:t>
          </w:r>
          <w:ins w:id="28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_Toc186134938 \h </w:instrText>
            </w:r>
          </w:ins>
          <w:r w:rsidRPr="07D05CDE">
            <w:rPr>
              <w:noProof/>
            </w:rPr>
          </w:r>
          <w:ins w:id="29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3</w:t>
          </w:r>
          <w:ins w:id="30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5EF17541" w14:textId="7654A7D1" w:rsidR="00D66B3A" w:rsidRDefault="00D66B3A" w:rsidP="07D05C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ins w:id="31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"_Toc186134939"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2.2</w:t>
          </w:r>
          <w:ins w:id="32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Points of Contact</w:t>
          </w:r>
          <w:ins w:id="33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_Toc186134939 \h </w:instrText>
            </w:r>
          </w:ins>
          <w:r w:rsidRPr="07D05CDE">
            <w:rPr>
              <w:noProof/>
            </w:rPr>
          </w:r>
          <w:ins w:id="34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3</w:t>
          </w:r>
          <w:ins w:id="35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702C2244" w14:textId="2A1D18F7" w:rsidR="00D66B3A" w:rsidRDefault="00D66B3A" w:rsidP="07D05C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ins w:id="36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"_Toc186134940"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2.3</w:t>
          </w:r>
          <w:ins w:id="37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Document References</w:t>
          </w:r>
          <w:ins w:id="38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_Toc186134940 \h </w:instrText>
            </w:r>
          </w:ins>
          <w:r w:rsidRPr="07D05CDE">
            <w:rPr>
              <w:noProof/>
            </w:rPr>
          </w:r>
          <w:ins w:id="39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4</w:t>
          </w:r>
          <w:ins w:id="40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682B7ADE" w14:textId="665B8308" w:rsidR="00D66B3A" w:rsidRDefault="00D66B3A" w:rsidP="07D05C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ins w:id="41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"_Toc186134941"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3</w:t>
          </w:r>
          <w:ins w:id="42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FUNCTIONAL REQUIREMENTS</w:t>
          </w:r>
          <w:ins w:id="43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_Toc186134941 \h </w:instrText>
            </w:r>
          </w:ins>
          <w:r w:rsidRPr="07D05CDE">
            <w:rPr>
              <w:noProof/>
            </w:rPr>
          </w:r>
          <w:ins w:id="44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4</w:t>
          </w:r>
          <w:ins w:id="45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671593B4" w14:textId="7DA84276" w:rsidR="00D66B3A" w:rsidRDefault="00D66B3A" w:rsidP="07D05C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ins w:id="46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"_Toc186134942"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3.1</w:t>
          </w:r>
          <w:ins w:id="47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Data Requirements</w:t>
          </w:r>
          <w:ins w:id="48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_Toc186134942 \h </w:instrText>
            </w:r>
          </w:ins>
          <w:r w:rsidRPr="07D05CDE">
            <w:rPr>
              <w:noProof/>
            </w:rPr>
          </w:r>
          <w:ins w:id="49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4</w:t>
          </w:r>
          <w:ins w:id="50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41D0404D" w14:textId="4345E0E2" w:rsidR="00D66B3A" w:rsidRDefault="00D66B3A" w:rsidP="07D05C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ins w:id="51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"_Toc186134943"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3.2</w:t>
          </w:r>
          <w:ins w:id="52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Functional Process Requirements</w:t>
          </w:r>
          <w:ins w:id="53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_Toc186134943 \h </w:instrText>
            </w:r>
          </w:ins>
          <w:r w:rsidRPr="07D05CDE">
            <w:rPr>
              <w:noProof/>
            </w:rPr>
          </w:r>
          <w:ins w:id="54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4</w:t>
          </w:r>
          <w:ins w:id="55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6D3F90A1" w14:textId="29F2B813" w:rsidR="00D66B3A" w:rsidRDefault="00D66B3A" w:rsidP="07D05C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ins w:id="56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"_Toc186134944"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rFonts w:eastAsia="Times New Roman"/>
              <w:noProof/>
            </w:rPr>
            <w:t>3.2.1</w:t>
          </w:r>
          <w:ins w:id="57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rFonts w:eastAsia="Times New Roman"/>
              <w:noProof/>
            </w:rPr>
            <w:t>Setup</w:t>
          </w:r>
          <w:ins w:id="58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_Toc186134944 \h </w:instrText>
            </w:r>
          </w:ins>
          <w:r w:rsidRPr="07D05CDE">
            <w:rPr>
              <w:noProof/>
            </w:rPr>
          </w:r>
          <w:ins w:id="59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4</w:t>
          </w:r>
          <w:ins w:id="60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3A9C5558" w14:textId="02AAB8BF" w:rsidR="00D66B3A" w:rsidRDefault="00D66B3A" w:rsidP="07D05C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ins w:id="61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"_Toc186134945"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rFonts w:eastAsia="Times New Roman"/>
              <w:noProof/>
            </w:rPr>
            <w:t>3.2.2</w:t>
          </w:r>
          <w:ins w:id="62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rFonts w:eastAsia="Times New Roman"/>
              <w:noProof/>
            </w:rPr>
            <w:t>During game</w:t>
          </w:r>
          <w:ins w:id="63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_Toc186134945 \h </w:instrText>
            </w:r>
          </w:ins>
          <w:r w:rsidRPr="07D05CDE">
            <w:rPr>
              <w:noProof/>
            </w:rPr>
          </w:r>
          <w:ins w:id="64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4</w:t>
          </w:r>
          <w:ins w:id="65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1A82D72E" w14:textId="784B28C8" w:rsidR="00D66B3A" w:rsidRDefault="00D66B3A" w:rsidP="07D05C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ins w:id="66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"_Toc186134946"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3.2.3</w:t>
          </w:r>
          <w:ins w:id="67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Extra buttons</w:t>
          </w:r>
          <w:ins w:id="68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_Toc186134946 \h </w:instrText>
            </w:r>
          </w:ins>
          <w:r w:rsidRPr="07D05CDE">
            <w:rPr>
              <w:noProof/>
            </w:rPr>
          </w:r>
          <w:ins w:id="69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5</w:t>
          </w:r>
          <w:ins w:id="70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2885BAC2" w14:textId="716B49D0" w:rsidR="00D66B3A" w:rsidRDefault="00D66B3A" w:rsidP="07D05C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ins w:id="71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"_Toc186134950"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4</w:t>
          </w:r>
          <w:ins w:id="72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Operational requirements</w:t>
          </w:r>
          <w:ins w:id="73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_Toc186134950 \h </w:instrText>
            </w:r>
          </w:ins>
          <w:r w:rsidRPr="07D05CDE">
            <w:rPr>
              <w:noProof/>
            </w:rPr>
          </w:r>
          <w:ins w:id="74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5</w:t>
          </w:r>
          <w:ins w:id="75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2D5A5D0D" w14:textId="1818AA3E" w:rsidR="00D66B3A" w:rsidRDefault="00D66B3A" w:rsidP="07D05C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ins w:id="76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"_Toc186134951"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4.1</w:t>
          </w:r>
          <w:ins w:id="77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Security</w:t>
          </w:r>
          <w:ins w:id="78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_Toc186134951 \h </w:instrText>
            </w:r>
          </w:ins>
          <w:r w:rsidRPr="07D05CDE">
            <w:rPr>
              <w:noProof/>
            </w:rPr>
          </w:r>
          <w:ins w:id="79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5</w:t>
          </w:r>
          <w:ins w:id="80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7EB07484" w14:textId="3F53A542" w:rsidR="00D66B3A" w:rsidRDefault="00D66B3A" w:rsidP="07D05C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ins w:id="81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"_Toc186134952"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4.2</w:t>
          </w:r>
          <w:ins w:id="82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Audit trail</w:t>
          </w:r>
          <w:ins w:id="83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_Toc186134952 \h </w:instrText>
            </w:r>
          </w:ins>
          <w:r w:rsidRPr="07D05CDE">
            <w:rPr>
              <w:noProof/>
            </w:rPr>
          </w:r>
          <w:ins w:id="84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6</w:t>
          </w:r>
          <w:ins w:id="85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5272E004" w14:textId="081128CD" w:rsidR="00D66B3A" w:rsidRDefault="00D66B3A" w:rsidP="07D05C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ins w:id="86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"_Toc186134953"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4.3</w:t>
          </w:r>
          <w:ins w:id="87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Data Currency</w:t>
          </w:r>
          <w:ins w:id="88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_Toc186134953 \h </w:instrText>
            </w:r>
          </w:ins>
          <w:r w:rsidRPr="07D05CDE">
            <w:rPr>
              <w:noProof/>
            </w:rPr>
          </w:r>
          <w:ins w:id="89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6</w:t>
          </w:r>
          <w:ins w:id="90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1C08E13B" w14:textId="188C68C2" w:rsidR="00D66B3A" w:rsidRDefault="00D66B3A" w:rsidP="07D05C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ins w:id="91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"_Toc186134954"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4.4</w:t>
          </w:r>
          <w:ins w:id="92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Reliability</w:t>
          </w:r>
          <w:ins w:id="93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_Toc186134954 \h </w:instrText>
            </w:r>
          </w:ins>
          <w:r w:rsidRPr="07D05CDE">
            <w:rPr>
              <w:noProof/>
            </w:rPr>
          </w:r>
          <w:ins w:id="94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6</w:t>
          </w:r>
          <w:ins w:id="95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1BB55DDE" w14:textId="750C2FE1" w:rsidR="00D66B3A" w:rsidRDefault="00D66B3A" w:rsidP="07D05C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ins w:id="96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"_Toc186134955"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4.5</w:t>
          </w:r>
          <w:ins w:id="97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Performance</w:t>
          </w:r>
          <w:ins w:id="98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_Toc186134955 \h </w:instrText>
            </w:r>
          </w:ins>
          <w:r w:rsidRPr="07D05CDE">
            <w:rPr>
              <w:noProof/>
            </w:rPr>
          </w:r>
          <w:ins w:id="99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6</w:t>
          </w:r>
          <w:ins w:id="100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17DEC16D" w14:textId="51F93818" w:rsidR="00D66B3A" w:rsidRDefault="00D66B3A" w:rsidP="07D05C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ins w:id="101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"_Toc186134956"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4.6</w:t>
          </w:r>
          <w:ins w:id="102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Capacity</w:t>
          </w:r>
          <w:ins w:id="103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_Toc186134956 \h </w:instrText>
            </w:r>
          </w:ins>
          <w:r w:rsidRPr="07D05CDE">
            <w:rPr>
              <w:noProof/>
            </w:rPr>
          </w:r>
          <w:ins w:id="104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6</w:t>
          </w:r>
          <w:ins w:id="105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57AF39C7" w14:textId="055AC044" w:rsidR="00D66B3A" w:rsidRDefault="00D66B3A" w:rsidP="07D05C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ins w:id="106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"_Toc186134957"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4.7</w:t>
          </w:r>
          <w:ins w:id="107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Data Retention</w:t>
          </w:r>
          <w:ins w:id="108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_Toc186134957 \h </w:instrText>
            </w:r>
          </w:ins>
          <w:r w:rsidRPr="07D05CDE">
            <w:rPr>
              <w:noProof/>
            </w:rPr>
          </w:r>
          <w:ins w:id="109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6</w:t>
          </w:r>
          <w:ins w:id="110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7848768F" w14:textId="7A593C7B" w:rsidR="00D66B3A" w:rsidRDefault="00D66B3A" w:rsidP="07D05C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ins w:id="111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"_Toc186134959"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5</w:t>
          </w:r>
          <w:ins w:id="112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REQUIREMENTS TRACEABILITY MATRIX</w:t>
          </w:r>
          <w:ins w:id="113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_Toc186134959 \h </w:instrText>
            </w:r>
          </w:ins>
          <w:r w:rsidRPr="07D05CDE">
            <w:rPr>
              <w:noProof/>
            </w:rPr>
          </w:r>
          <w:ins w:id="114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7</w:t>
          </w:r>
          <w:ins w:id="115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0EF9420A" w14:textId="4855EA8F" w:rsidR="00D66B3A" w:rsidRDefault="00D66B3A" w:rsidP="07D05C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/>
              <w:noProof/>
              <w:kern w:val="2"/>
              <w14:ligatures w14:val="standardContextual"/>
            </w:rPr>
          </w:pPr>
          <w:ins w:id="116" w:author="Abhilash Kancharla" w:date="2024-12-26T19:46:00Z" w16du:dateUtc="2024-12-27T00:46:00Z">
            <w:r w:rsidRPr="07D05CDE">
              <w:rPr>
                <w:rStyle w:val="Hyperlink"/>
                <w:noProof/>
              </w:rPr>
              <w:fldChar w:fldCharType="begin"/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noProof/>
              </w:rPr>
              <w:instrText>HYPERLINK \l "_Toc186134961"</w:instrText>
            </w:r>
            <w:r w:rsidRPr="07D05CDE">
              <w:rPr>
                <w:rStyle w:val="Hyperlink"/>
                <w:noProof/>
              </w:rPr>
              <w:instrText xml:space="preserve"> </w:instrText>
            </w:r>
            <w:r w:rsidRPr="07D05CDE">
              <w:rPr>
                <w:rStyle w:val="Hyperlink"/>
                <w:noProof/>
              </w:rPr>
            </w:r>
            <w:r w:rsidRPr="07D05CDE">
              <w:rPr>
                <w:rStyle w:val="Hyperlink"/>
                <w:noProof/>
              </w:rPr>
              <w:fldChar w:fldCharType="separate"/>
            </w:r>
          </w:ins>
          <w:r w:rsidRPr="004C5CA7">
            <w:rPr>
              <w:rStyle w:val="Hyperlink"/>
              <w:noProof/>
            </w:rPr>
            <w:t>6</w:t>
          </w:r>
          <w:ins w:id="117" w:author="Abhilash Kancharla" w:date="2024-12-26T19:46:00Z" w16du:dateUtc="2024-12-27T00:46:00Z">
            <w:r>
              <w:tab/>
            </w:r>
          </w:ins>
          <w:r w:rsidRPr="004C5CA7">
            <w:rPr>
              <w:rStyle w:val="Hyperlink"/>
              <w:noProof/>
            </w:rPr>
            <w:t>Glossary</w:t>
          </w:r>
          <w:ins w:id="118" w:author="Abhilash Kancharla" w:date="2024-12-26T19:46:00Z" w16du:dateUtc="2024-12-27T00:46:00Z">
            <w:r>
              <w:tab/>
            </w:r>
            <w:r w:rsidRPr="07D05CDE">
              <w:rPr>
                <w:noProof/>
              </w:rPr>
              <w:fldChar w:fldCharType="begin"/>
            </w:r>
            <w:r w:rsidRPr="07D05CDE">
              <w:rPr>
                <w:noProof/>
              </w:rPr>
              <w:instrText xml:space="preserve"> PAGEREF _Toc186134961 \h </w:instrText>
            </w:r>
          </w:ins>
          <w:r w:rsidRPr="07D05CDE">
            <w:rPr>
              <w:noProof/>
            </w:rPr>
          </w:r>
          <w:ins w:id="119" w:author="Abhilash Kancharla" w:date="2024-12-26T19:46:00Z" w16du:dateUtc="2024-12-27T00:46:00Z">
            <w:r w:rsidRPr="07D05CDE">
              <w:rPr>
                <w:noProof/>
              </w:rPr>
              <w:fldChar w:fldCharType="separate"/>
            </w:r>
          </w:ins>
          <w:r>
            <w:rPr>
              <w:noProof/>
              <w:webHidden/>
            </w:rPr>
            <w:t>7</w:t>
          </w:r>
          <w:ins w:id="120" w:author="Abhilash Kancharla" w:date="2024-12-26T19:46:00Z" w16du:dateUtc="2024-12-27T00:46:00Z">
            <w:r w:rsidRPr="07D05CDE">
              <w:rPr>
                <w:noProof/>
              </w:rPr>
              <w:fldChar w:fldCharType="end"/>
            </w:r>
            <w:r w:rsidRPr="07D05CDE">
              <w:rPr>
                <w:rStyle w:val="Hyperlink"/>
                <w:noProof/>
              </w:rPr>
              <w:fldChar w:fldCharType="end"/>
            </w:r>
          </w:ins>
        </w:p>
        <w:p w14:paraId="447B59AF" w14:textId="0B67374D" w:rsidR="00270F2B" w:rsidDel="00270F2B" w:rsidRDefault="00270F2B" w:rsidP="3622C52F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4B2C76F3" w14:textId="63A65A71" w:rsidR="00270F2B" w:rsidDel="00270F2B" w:rsidRDefault="00270F2B" w:rsidP="3622C5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03DC2318" w14:textId="29AFC5C8" w:rsidR="00270F2B" w:rsidDel="00270F2B" w:rsidRDefault="00270F2B" w:rsidP="3622C52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2F3B08E4" w14:textId="29E9BD79" w:rsidR="00270F2B" w:rsidDel="00270F2B" w:rsidRDefault="00270F2B" w:rsidP="3622C52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06D0DD03" w14:textId="4B0C18EC" w:rsidR="00270F2B" w:rsidDel="00270F2B" w:rsidRDefault="00270F2B" w:rsidP="3622C52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15BB68D3" w14:textId="4DA058A8" w:rsidR="00270F2B" w:rsidDel="00270F2B" w:rsidRDefault="00270F2B" w:rsidP="3622C52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51B12AFC" w14:textId="15347C53" w:rsidR="00270F2B" w:rsidDel="00270F2B" w:rsidRDefault="00270F2B" w:rsidP="3622C5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14CAF891" w14:textId="42CBF8B0" w:rsidR="00270F2B" w:rsidDel="00270F2B" w:rsidRDefault="00270F2B" w:rsidP="3622C5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49AE7F2F" w14:textId="6454CDA8" w:rsidR="00270F2B" w:rsidDel="00270F2B" w:rsidRDefault="00270F2B" w:rsidP="3622C52F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465203DE" w14:textId="5806BC41" w:rsidR="00270F2B" w:rsidDel="00270F2B" w:rsidRDefault="00270F2B" w:rsidP="3622C5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536B34AA" w14:textId="13B29CA0" w:rsidR="00270F2B" w:rsidDel="00270F2B" w:rsidRDefault="00270F2B" w:rsidP="3622C5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52D02F81" w14:textId="6939B327" w:rsidR="00270F2B" w:rsidDel="00270F2B" w:rsidRDefault="00270F2B" w:rsidP="3622C52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17BB4839" w14:textId="136C49A3" w:rsidR="00270F2B" w:rsidDel="00270F2B" w:rsidRDefault="00270F2B" w:rsidP="3622C52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06CE7CD1" w14:textId="0765A020" w:rsidR="00270F2B" w:rsidDel="00270F2B" w:rsidRDefault="00270F2B" w:rsidP="3622C52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3A9703B1" w14:textId="449FAD30" w:rsidR="00270F2B" w:rsidDel="00270F2B" w:rsidRDefault="00270F2B" w:rsidP="3622C52F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4E7565C2" w14:textId="198915DF" w:rsidR="00270F2B" w:rsidDel="00270F2B" w:rsidRDefault="00270F2B" w:rsidP="3622C5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08CD8FC2" w14:textId="3D625E0D" w:rsidR="00270F2B" w:rsidDel="00270F2B" w:rsidRDefault="00270F2B" w:rsidP="3622C52F">
          <w:pPr>
            <w:pStyle w:val="TOC2"/>
            <w:tabs>
              <w:tab w:val="left" w:pos="66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r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  <w:tab/>
          </w:r>
        </w:p>
        <w:p w14:paraId="5110B581" w14:textId="7C8DD97C" w:rsidR="00270F2B" w:rsidDel="00270F2B" w:rsidRDefault="00270F2B" w:rsidP="3622C52F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09100044" w14:textId="2B865EAE" w:rsidR="00270F2B" w:rsidDel="00270F2B" w:rsidRDefault="00270F2B" w:rsidP="3622C5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45E6E17B" w14:textId="2C8A58DF" w:rsidR="00270F2B" w:rsidDel="00270F2B" w:rsidRDefault="00270F2B" w:rsidP="3622C5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45650F0A" w14:textId="6ABEF98E" w:rsidR="00270F2B" w:rsidDel="00270F2B" w:rsidRDefault="00270F2B" w:rsidP="3622C52F">
          <w:pPr>
            <w:pStyle w:val="TOC2"/>
            <w:tabs>
              <w:tab w:val="left" w:pos="66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50FEC6ED" w14:textId="03A37422" w:rsidR="00270F2B" w:rsidDel="00270F2B" w:rsidRDefault="00270F2B" w:rsidP="3622C52F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59225933" w14:textId="53707CBD" w:rsidR="00270F2B" w:rsidDel="00270F2B" w:rsidRDefault="00270F2B" w:rsidP="3622C5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15C4D0F9" w14:textId="73012500" w:rsidR="00270F2B" w:rsidDel="00270F2B" w:rsidRDefault="00270F2B" w:rsidP="3622C52F">
          <w:pPr>
            <w:pStyle w:val="TOC2"/>
            <w:tabs>
              <w:tab w:val="left" w:pos="66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3A9192F6" w14:textId="69EB1963" w:rsidR="00270F2B" w:rsidDel="00270F2B" w:rsidRDefault="00270F2B" w:rsidP="3622C52F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7DBFAB2D" w14:textId="78BE53F0" w:rsidR="00270F2B" w:rsidDel="00270F2B" w:rsidRDefault="00270F2B" w:rsidP="3622C52F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3D16C5F3" w14:textId="34813088" w:rsidR="00270F2B" w:rsidDel="00270F2B" w:rsidRDefault="00270F2B" w:rsidP="3622C52F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</w:p>
        <w:p w14:paraId="42585C62" w14:textId="247BE700" w:rsidR="00270F2B" w:rsidRDefault="00270F2B">
          <w:r w:rsidRPr="3622C52F">
            <w:rPr>
              <w:b/>
              <w:bCs/>
              <w:noProof/>
            </w:rPr>
            <w:fldChar w:fldCharType="end"/>
          </w:r>
        </w:p>
      </w:sdtContent>
    </w:sdt>
    <w:p w14:paraId="46324054" w14:textId="4E32F1F3" w:rsidR="00B76B88" w:rsidRDefault="00B76B88">
      <w:pPr>
        <w:rPr>
          <w:rFonts w:ascii="Times New Roman" w:eastAsia="Times New Roman" w:hAnsi="Times New Roman" w:cs="Times New Roman (Headings CS)"/>
          <w:caps/>
          <w:color w:val="2F5496" w:themeColor="accent1" w:themeShade="BF"/>
          <w:sz w:val="32"/>
          <w:szCs w:val="32"/>
        </w:rPr>
      </w:pPr>
      <w:bookmarkStart w:id="121" w:name="_Toc186134012"/>
      <w:bookmarkStart w:id="122" w:name="_Toc186134043"/>
      <w:bookmarkStart w:id="123" w:name="_Toc186134074"/>
      <w:bookmarkStart w:id="124" w:name="_Toc186134103"/>
      <w:bookmarkStart w:id="125" w:name="_Toc186134134"/>
      <w:bookmarkStart w:id="126" w:name="_Toc186134165"/>
      <w:bookmarkStart w:id="127" w:name="_Toc186134194"/>
      <w:bookmarkStart w:id="128" w:name="_Toc186134221"/>
      <w:bookmarkStart w:id="129" w:name="_Toc186134246"/>
      <w:bookmarkStart w:id="130" w:name="_Toc186134271"/>
      <w:bookmarkStart w:id="131" w:name="_Toc186134298"/>
      <w:bookmarkStart w:id="132" w:name="_Toc186134350"/>
      <w:bookmarkStart w:id="133" w:name="_Toc186134378"/>
      <w:bookmarkStart w:id="134" w:name="_Toc186134398"/>
      <w:bookmarkStart w:id="135" w:name="_Toc186134422"/>
      <w:bookmarkStart w:id="136" w:name="_Toc186134446"/>
      <w:bookmarkStart w:id="137" w:name="_Toc186134471"/>
      <w:bookmarkStart w:id="138" w:name="_Toc186134538"/>
      <w:bookmarkStart w:id="139" w:name="_Toc186134563"/>
      <w:bookmarkStart w:id="140" w:name="_Toc186134589"/>
      <w:bookmarkStart w:id="141" w:name="_Toc186134615"/>
      <w:bookmarkStart w:id="142" w:name="_Toc186134641"/>
      <w:bookmarkStart w:id="143" w:name="_Toc186134667"/>
      <w:bookmarkStart w:id="144" w:name="_Toc186134694"/>
      <w:bookmarkStart w:id="145" w:name="_Toc186134721"/>
      <w:bookmarkStart w:id="146" w:name="_Toc186134749"/>
      <w:bookmarkStart w:id="147" w:name="_Toc186134778"/>
      <w:bookmarkStart w:id="148" w:name="_Toc186134808"/>
      <w:bookmarkStart w:id="149" w:name="_Toc186134838"/>
      <w:bookmarkStart w:id="150" w:name="_Toc186134869"/>
      <w:bookmarkStart w:id="151" w:name="_Toc18613490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14:paraId="5878EF9B" w14:textId="6AB2700A" w:rsidR="78E81AB3" w:rsidRDefault="3622C52F" w:rsidP="3622C52F">
      <w:pPr>
        <w:pStyle w:val="Heading1"/>
        <w:rPr>
          <w:rFonts w:cs="Times New Roman"/>
          <w:color w:val="000000" w:themeColor="text1"/>
        </w:rPr>
      </w:pPr>
      <w:bookmarkStart w:id="152" w:name="_Toc186133943"/>
      <w:bookmarkStart w:id="153" w:name="_Toc186134932"/>
      <w:r>
        <w:t>GENERAL</w:t>
      </w:r>
      <w:bookmarkEnd w:id="152"/>
      <w:bookmarkEnd w:id="153"/>
    </w:p>
    <w:p w14:paraId="78EDE9C5" w14:textId="5556CCF7" w:rsidR="78E81AB3" w:rsidRDefault="3622C52F" w:rsidP="003D00A8">
      <w:pPr>
        <w:pStyle w:val="Heading2"/>
      </w:pPr>
      <w:bookmarkStart w:id="154" w:name="_Toc186133944"/>
      <w:bookmarkStart w:id="155" w:name="_Toc186134933"/>
      <w:r>
        <w:t>Project Description</w:t>
      </w:r>
      <w:bookmarkEnd w:id="154"/>
      <w:bookmarkEnd w:id="155"/>
    </w:p>
    <w:p w14:paraId="31EF6794" w14:textId="77777777" w:rsidR="00253D0C" w:rsidRPr="00253D0C" w:rsidRDefault="00253D0C" w:rsidP="00253D0C">
      <w:pPr>
        <w:pStyle w:val="NormalWeb"/>
        <w:rPr>
          <w:b/>
          <w:bCs/>
        </w:rPr>
      </w:pPr>
      <w:bookmarkStart w:id="156" w:name="_Toc186133945"/>
      <w:bookmarkStart w:id="157" w:name="_Toc186134934"/>
      <w:r w:rsidRPr="00253D0C">
        <w:rPr>
          <w:b/>
          <w:bCs/>
        </w:rPr>
        <w:t xml:space="preserve">This project involves developing an </w:t>
      </w:r>
      <w:r w:rsidRPr="00253D0C">
        <w:rPr>
          <w:rStyle w:val="Strong"/>
          <w:b w:val="0"/>
          <w:bCs w:val="0"/>
        </w:rPr>
        <w:t>Academic Research Database</w:t>
      </w:r>
      <w:r w:rsidRPr="00253D0C">
        <w:rPr>
          <w:b/>
          <w:bCs/>
        </w:rPr>
        <w:t xml:space="preserve"> that allows users with a </w:t>
      </w:r>
      <w:proofErr w:type="spellStart"/>
      <w:r w:rsidRPr="00253D0C">
        <w:rPr>
          <w:rStyle w:val="Strong"/>
          <w:b w:val="0"/>
          <w:bCs w:val="0"/>
        </w:rPr>
        <w:t>UTampa</w:t>
      </w:r>
      <w:proofErr w:type="spellEnd"/>
      <w:r w:rsidRPr="00253D0C">
        <w:rPr>
          <w:rStyle w:val="Strong"/>
          <w:b w:val="0"/>
          <w:bCs w:val="0"/>
        </w:rPr>
        <w:t xml:space="preserve"> email</w:t>
      </w:r>
      <w:r w:rsidRPr="00253D0C">
        <w:rPr>
          <w:b/>
          <w:bCs/>
        </w:rPr>
        <w:t xml:space="preserve"> to </w:t>
      </w:r>
      <w:r w:rsidRPr="00253D0C">
        <w:rPr>
          <w:rStyle w:val="Strong"/>
          <w:b w:val="0"/>
          <w:bCs w:val="0"/>
        </w:rPr>
        <w:t>publish research papers</w:t>
      </w:r>
      <w:r w:rsidRPr="00253D0C">
        <w:rPr>
          <w:b/>
          <w:bCs/>
        </w:rPr>
        <w:t xml:space="preserve">. Anyone can view articles, but only </w:t>
      </w:r>
      <w:r w:rsidRPr="00253D0C">
        <w:rPr>
          <w:rStyle w:val="Strong"/>
          <w:b w:val="0"/>
          <w:bCs w:val="0"/>
        </w:rPr>
        <w:t>privileged users (faculty, peer reviewers, or designated admins)</w:t>
      </w:r>
      <w:r w:rsidRPr="00253D0C">
        <w:rPr>
          <w:b/>
          <w:bCs/>
        </w:rPr>
        <w:t xml:space="preserve"> can review and approve submissions before they are made publicly available.</w:t>
      </w:r>
    </w:p>
    <w:p w14:paraId="07451C8D" w14:textId="33B9F89B" w:rsidR="78E81AB3" w:rsidRDefault="3622C52F" w:rsidP="6F22F1B5">
      <w:pPr>
        <w:pStyle w:val="Heading3"/>
        <w:rPr>
          <w:rFonts w:eastAsia="Times New Roman"/>
        </w:rPr>
      </w:pPr>
      <w:r w:rsidRPr="3622C52F">
        <w:rPr>
          <w:rFonts w:eastAsia="Times New Roman"/>
        </w:rPr>
        <w:t>Background</w:t>
      </w:r>
      <w:bookmarkEnd w:id="156"/>
      <w:bookmarkEnd w:id="157"/>
    </w:p>
    <w:p w14:paraId="72807B4A" w14:textId="16151FD6" w:rsidR="00253D0C" w:rsidRPr="00253D0C" w:rsidRDefault="00253D0C" w:rsidP="00253D0C">
      <w:pPr>
        <w:pStyle w:val="NormalWeb"/>
      </w:pPr>
      <w:bookmarkStart w:id="158" w:name="_Toc186133946"/>
      <w:bookmarkStart w:id="159" w:name="_Toc186134935"/>
      <w:r w:rsidRPr="00253D0C">
        <w:t xml:space="preserve">This platform is designed to create a </w:t>
      </w:r>
      <w:r w:rsidRPr="00253D0C">
        <w:rPr>
          <w:rStyle w:val="Strong"/>
        </w:rPr>
        <w:t>centralized repository</w:t>
      </w:r>
      <w:r w:rsidRPr="00253D0C">
        <w:t xml:space="preserve"> </w:t>
      </w:r>
      <w:r w:rsidRPr="00253D0C">
        <w:t>the CIRT department</w:t>
      </w:r>
      <w:r w:rsidRPr="00253D0C">
        <w:t xml:space="preserve"> at </w:t>
      </w:r>
      <w:proofErr w:type="spellStart"/>
      <w:r w:rsidRPr="00253D0C">
        <w:t>UTampa</w:t>
      </w:r>
      <w:proofErr w:type="spellEnd"/>
      <w:r w:rsidRPr="00253D0C">
        <w:t xml:space="preserve">, promoting </w:t>
      </w:r>
      <w:r w:rsidRPr="00253D0C">
        <w:rPr>
          <w:rStyle w:val="Strong"/>
        </w:rPr>
        <w:t>collaboration, knowledge-sharing, and visibility</w:t>
      </w:r>
      <w:r w:rsidRPr="00253D0C">
        <w:t xml:space="preserve"> of scholarly work.</w:t>
      </w:r>
    </w:p>
    <w:p w14:paraId="3BAF3A57" w14:textId="662B7A75" w:rsidR="78E81AB3" w:rsidRDefault="3622C52F" w:rsidP="6F22F1B5">
      <w:pPr>
        <w:pStyle w:val="Heading3"/>
        <w:rPr>
          <w:rFonts w:eastAsia="Times New Roman"/>
        </w:rPr>
      </w:pPr>
      <w:r w:rsidRPr="3622C52F">
        <w:rPr>
          <w:rFonts w:eastAsia="Times New Roman"/>
        </w:rPr>
        <w:t>Purpose</w:t>
      </w:r>
      <w:bookmarkEnd w:id="158"/>
      <w:bookmarkEnd w:id="159"/>
    </w:p>
    <w:p w14:paraId="182E1143" w14:textId="32B6406E" w:rsidR="00253D0C" w:rsidRDefault="00253D0C" w:rsidP="00253D0C">
      <w:pPr>
        <w:pStyle w:val="NormalWeb"/>
      </w:pPr>
      <w:bookmarkStart w:id="160" w:name="_Toc186133947"/>
      <w:bookmarkStart w:id="161" w:name="_Toc186134936"/>
      <w:r>
        <w:t xml:space="preserve">The objective is to provide a </w:t>
      </w:r>
      <w:r>
        <w:rPr>
          <w:rStyle w:val="Strong"/>
        </w:rPr>
        <w:t>secure, efficient, and transparent</w:t>
      </w:r>
      <w:r>
        <w:t xml:space="preserve"> platform for publishing and reviewing academic research. It ensures that only high-quality and verified research is published while maintaining accessibility for public viewing</w:t>
      </w:r>
      <w:r>
        <w:t>.</w:t>
      </w:r>
    </w:p>
    <w:p w14:paraId="29015D15" w14:textId="01E11DCF" w:rsidR="78E81AB3" w:rsidRDefault="3622C52F" w:rsidP="6F22F1B5">
      <w:pPr>
        <w:pStyle w:val="Heading3"/>
        <w:rPr>
          <w:rFonts w:eastAsia="Times New Roman"/>
        </w:rPr>
      </w:pPr>
      <w:r w:rsidRPr="3622C52F">
        <w:rPr>
          <w:rFonts w:eastAsia="Times New Roman"/>
        </w:rPr>
        <w:t>Assumptions and Constraints</w:t>
      </w:r>
      <w:bookmarkEnd w:id="160"/>
      <w:bookmarkEnd w:id="161"/>
    </w:p>
    <w:p w14:paraId="39801A09" w14:textId="6EA70446" w:rsidR="0024645E" w:rsidRPr="0024645E" w:rsidRDefault="0024645E" w:rsidP="0024645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45E"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 w:rsidR="00253D0C">
        <w:rPr>
          <w:rFonts w:ascii="Times New Roman" w:eastAsia="Times New Roman" w:hAnsi="Times New Roman" w:cs="Times New Roman"/>
          <w:sz w:val="24"/>
          <w:szCs w:val="24"/>
        </w:rPr>
        <w:t>must have a UT email to submit research for review</w:t>
      </w:r>
      <w:r w:rsidRPr="002464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74DD9" w14:textId="77777777" w:rsidR="00253D0C" w:rsidRDefault="00253D0C" w:rsidP="00253D0C">
      <w:pPr>
        <w:pStyle w:val="NormalWeb"/>
        <w:numPr>
          <w:ilvl w:val="0"/>
          <w:numId w:val="32"/>
        </w:numPr>
      </w:pPr>
      <w:r>
        <w:t xml:space="preserve">Research must undergo a </w:t>
      </w:r>
      <w:r>
        <w:rPr>
          <w:rStyle w:val="Strong"/>
        </w:rPr>
        <w:t>review process</w:t>
      </w:r>
      <w:r>
        <w:t xml:space="preserve"> before publication</w:t>
      </w:r>
      <w:r>
        <w:t xml:space="preserve"> </w:t>
      </w:r>
    </w:p>
    <w:p w14:paraId="3559DE52" w14:textId="27CC1751" w:rsidR="00253D0C" w:rsidRDefault="00253D0C" w:rsidP="00253D0C">
      <w:pPr>
        <w:pStyle w:val="NormalWeb"/>
        <w:numPr>
          <w:ilvl w:val="0"/>
          <w:numId w:val="32"/>
        </w:numPr>
      </w:pPr>
      <w:r>
        <w:rPr>
          <w:rStyle w:val="Strong"/>
        </w:rPr>
        <w:t>Privileged users</w:t>
      </w:r>
      <w:r>
        <w:t xml:space="preserve"> (faculty, approved reviewers) can approve submissions.</w:t>
      </w:r>
    </w:p>
    <w:p w14:paraId="0347BF25" w14:textId="77777777" w:rsidR="00253D0C" w:rsidRPr="00253D0C" w:rsidRDefault="00253D0C" w:rsidP="0025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A2E82" w14:textId="3F5443B6" w:rsidR="091ACE2B" w:rsidRDefault="2483DA5F" w:rsidP="2483DA5F">
      <w:r>
        <w:t>Constraints:</w:t>
      </w:r>
    </w:p>
    <w:p w14:paraId="736564C3" w14:textId="77777777" w:rsidR="00253D0C" w:rsidRDefault="00253D0C" w:rsidP="00253D0C">
      <w:pPr>
        <w:pStyle w:val="NormalWeb"/>
        <w:numPr>
          <w:ilvl w:val="0"/>
          <w:numId w:val="33"/>
        </w:numPr>
      </w:pPr>
      <w:r>
        <w:t xml:space="preserve">The platform should be </w:t>
      </w:r>
      <w:r>
        <w:rPr>
          <w:rStyle w:val="Strong"/>
        </w:rPr>
        <w:t>user-friendly</w:t>
      </w:r>
      <w:r>
        <w:t>, allowing easy browsing and searching.</w:t>
      </w:r>
    </w:p>
    <w:p w14:paraId="62AE39D2" w14:textId="25C896ED" w:rsidR="78E81AB3" w:rsidRDefault="6F22F1B5" w:rsidP="00356CDA">
      <w:pPr>
        <w:pStyle w:val="Heading3"/>
        <w:rPr>
          <w:rFonts w:eastAsia="Times New Roman"/>
        </w:rPr>
      </w:pPr>
      <w:r w:rsidRPr="6F22F1B5">
        <w:rPr>
          <w:rFonts w:eastAsia="Times New Roman"/>
        </w:rPr>
        <w:lastRenderedPageBreak/>
        <w:t>1.1.4</w:t>
      </w:r>
      <w:bookmarkStart w:id="162" w:name="_Toc186133949"/>
      <w:bookmarkStart w:id="163" w:name="_Toc186134938"/>
      <w:r w:rsidRPr="6F22F1B5">
        <w:rPr>
          <w:rFonts w:eastAsia="Times New Roman"/>
        </w:rPr>
        <w:t>Interfaces to External Systems</w:t>
      </w:r>
      <w:bookmarkEnd w:id="162"/>
      <w:bookmarkEnd w:id="163"/>
    </w:p>
    <w:p w14:paraId="38C18D64" w14:textId="77777777" w:rsidR="00D72BE5" w:rsidRDefault="00D72BE5" w:rsidP="00D72BE5"/>
    <w:p w14:paraId="09ABDCBF" w14:textId="2FA22A47" w:rsidR="00253D0C" w:rsidRPr="00253D0C" w:rsidRDefault="00253D0C" w:rsidP="00253D0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4" w:name="_Toc186133950"/>
      <w:bookmarkStart w:id="165" w:name="_Toc186134939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Authentification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</w:t>
      </w:r>
      <w:r w:rsidR="0024645E" w:rsidRPr="002464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To verify UT students and faculty</w:t>
      </w:r>
      <w:r w:rsidR="0024645E" w:rsidRPr="002464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9A68F" w14:textId="30495E1A" w:rsidR="0024645E" w:rsidRPr="00253D0C" w:rsidRDefault="00253D0C" w:rsidP="00253D0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D0C">
        <w:rPr>
          <w:rFonts w:ascii="Times New Roman" w:eastAsia="Times New Roman" w:hAnsi="Times New Roman" w:cs="Times New Roman"/>
          <w:b/>
          <w:bCs/>
          <w:sz w:val="24"/>
          <w:szCs w:val="24"/>
        </w:rPr>
        <w:t>Search Engine</w:t>
      </w:r>
      <w:r w:rsidR="0024645E" w:rsidRPr="00253D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t>Stores research articles, user data, and reviews</w:t>
      </w:r>
      <w:r w:rsidRPr="00253D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79A36" w14:textId="575B1737" w:rsidR="0024645E" w:rsidRPr="00253D0C" w:rsidRDefault="00253D0C" w:rsidP="00253D0C">
      <w:pPr>
        <w:pStyle w:val="NormalWeb"/>
        <w:numPr>
          <w:ilvl w:val="0"/>
          <w:numId w:val="34"/>
        </w:numPr>
      </w:pPr>
      <w:r>
        <w:rPr>
          <w:rStyle w:val="Strong"/>
        </w:rPr>
        <w:t>Database System:</w:t>
      </w:r>
      <w:r>
        <w:t xml:space="preserve"> Stores research articles, user data, and reviews.</w:t>
      </w:r>
    </w:p>
    <w:p w14:paraId="2FB458A6" w14:textId="13F43D54" w:rsidR="78E81AB3" w:rsidRDefault="2483DA5F" w:rsidP="003D00A8">
      <w:pPr>
        <w:pStyle w:val="Heading2"/>
      </w:pPr>
      <w:r>
        <w:t>Points of Contact</w:t>
      </w:r>
      <w:bookmarkEnd w:id="164"/>
      <w:bookmarkEnd w:id="165"/>
    </w:p>
    <w:p w14:paraId="203B523B" w14:textId="1DC2DAF5" w:rsidR="78E81AB3" w:rsidRDefault="2483DA5F" w:rsidP="2483DA5F">
      <w:r>
        <w:t xml:space="preserve">Student – </w:t>
      </w:r>
      <w:proofErr w:type="spellStart"/>
      <w:r w:rsidR="0024645E">
        <w:t>Endi</w:t>
      </w:r>
      <w:proofErr w:type="spellEnd"/>
      <w:r w:rsidR="0024645E">
        <w:t xml:space="preserve"> </w:t>
      </w:r>
      <w:proofErr w:type="spellStart"/>
      <w:r w:rsidR="0024645E">
        <w:t>Troqe</w:t>
      </w:r>
      <w:proofErr w:type="spellEnd"/>
      <w:r w:rsidR="00253D0C">
        <w:t xml:space="preserve">, Ryan Soroka, Jared Kendrick, Owen </w:t>
      </w:r>
      <w:proofErr w:type="spellStart"/>
      <w:r w:rsidR="00253D0C">
        <w:t>O’Oneil</w:t>
      </w:r>
      <w:proofErr w:type="spellEnd"/>
      <w:r w:rsidR="00253D0C">
        <w:t xml:space="preserve">, Andres </w:t>
      </w:r>
      <w:r w:rsidR="00A80351">
        <w:t>Ponce, Rodrigo Asturias</w:t>
      </w:r>
    </w:p>
    <w:p w14:paraId="5767E04B" w14:textId="76FD14EF" w:rsidR="78E81AB3" w:rsidRDefault="2483DA5F" w:rsidP="2483DA5F">
      <w:r>
        <w:t xml:space="preserve">Faculty advisor – Dr. </w:t>
      </w:r>
      <w:proofErr w:type="spellStart"/>
      <w:r w:rsidR="00A80351">
        <w:t>Lepinski</w:t>
      </w:r>
      <w:proofErr w:type="spellEnd"/>
    </w:p>
    <w:p w14:paraId="10FA3836" w14:textId="079389FF" w:rsidR="78E81AB3" w:rsidRDefault="2483DA5F" w:rsidP="003D00A8">
      <w:pPr>
        <w:pStyle w:val="Heading2"/>
      </w:pPr>
      <w:bookmarkStart w:id="166" w:name="_Toc186133951"/>
      <w:bookmarkStart w:id="167" w:name="_Toc186134940"/>
      <w:r>
        <w:t>Document References</w:t>
      </w:r>
      <w:bookmarkEnd w:id="166"/>
      <w:bookmarkEnd w:id="167"/>
    </w:p>
    <w:p w14:paraId="378C67FF" w14:textId="04DCD839" w:rsidR="78E81AB3" w:rsidRDefault="0024645E" w:rsidP="0024645E">
      <w:bookmarkStart w:id="168" w:name="_Toc186133952"/>
      <w:bookmarkStart w:id="169" w:name="_Toc186134941"/>
      <w:proofErr w:type="gramStart"/>
      <w:r>
        <w:rPr>
          <w:rFonts w:hAnsi="Symbol"/>
        </w:rPr>
        <w:t></w:t>
      </w:r>
      <w:r>
        <w:t xml:space="preserve">  </w:t>
      </w:r>
      <w:bookmarkEnd w:id="168"/>
      <w:bookmarkEnd w:id="169"/>
      <w:r w:rsidR="00A80351">
        <w:t>Open</w:t>
      </w:r>
      <w:proofErr w:type="gramEnd"/>
      <w:r w:rsidR="00A80351">
        <w:t xml:space="preserve"> Access Publishing Standards</w:t>
      </w:r>
    </w:p>
    <w:p w14:paraId="6F114B36" w14:textId="77777777" w:rsidR="0024645E" w:rsidRPr="0024645E" w:rsidRDefault="0024645E" w:rsidP="0024645E">
      <w:pPr>
        <w:rPr>
          <w:rFonts w:ascii="Times New Roman" w:hAnsi="Times New Roman"/>
        </w:rPr>
      </w:pPr>
    </w:p>
    <w:p w14:paraId="1F626958" w14:textId="0792FD35" w:rsidR="3CCDAEBD" w:rsidRDefault="2483DA5F" w:rsidP="003D00A8">
      <w:pPr>
        <w:pStyle w:val="Heading2"/>
      </w:pPr>
      <w:bookmarkStart w:id="170" w:name="_Toc186133953"/>
      <w:bookmarkStart w:id="171" w:name="_Toc186134942"/>
      <w:r>
        <w:t>Data Requirements</w:t>
      </w:r>
      <w:bookmarkEnd w:id="170"/>
      <w:bookmarkEnd w:id="171"/>
    </w:p>
    <w:p w14:paraId="44254BF1" w14:textId="4B98FBA3" w:rsidR="0024645E" w:rsidRDefault="0024645E" w:rsidP="0024645E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r>
        <w:t xml:space="preserve">Data Stored </w:t>
      </w:r>
      <w:proofErr w:type="gramStart"/>
      <w:r>
        <w:t>On</w:t>
      </w:r>
      <w:proofErr w:type="gramEnd"/>
      <w:r w:rsidR="00A80351">
        <w:t xml:space="preserve"> Database</w:t>
      </w:r>
      <w:r>
        <w:t>:</w:t>
      </w:r>
    </w:p>
    <w:p w14:paraId="59170D35" w14:textId="77777777" w:rsidR="00A80351" w:rsidRDefault="00A80351" w:rsidP="00A80351">
      <w:pPr>
        <w:pStyle w:val="NormalWeb"/>
        <w:numPr>
          <w:ilvl w:val="0"/>
          <w:numId w:val="35"/>
        </w:numPr>
      </w:pPr>
      <w:r>
        <w:t>Research papers</w:t>
      </w:r>
    </w:p>
    <w:p w14:paraId="291F0DF6" w14:textId="77777777" w:rsidR="00A80351" w:rsidRDefault="00A80351" w:rsidP="00A80351">
      <w:pPr>
        <w:pStyle w:val="NormalWeb"/>
        <w:numPr>
          <w:ilvl w:val="0"/>
          <w:numId w:val="35"/>
        </w:numPr>
      </w:pPr>
      <w:r>
        <w:t>A</w:t>
      </w:r>
      <w:r>
        <w:t>uthor information</w:t>
      </w:r>
    </w:p>
    <w:p w14:paraId="73A353F9" w14:textId="77777777" w:rsidR="00A80351" w:rsidRDefault="00A80351" w:rsidP="00A80351">
      <w:pPr>
        <w:pStyle w:val="NormalWeb"/>
        <w:numPr>
          <w:ilvl w:val="0"/>
          <w:numId w:val="35"/>
        </w:numPr>
      </w:pPr>
      <w:r>
        <w:t>P</w:t>
      </w:r>
      <w:r>
        <w:t>ublication dates</w:t>
      </w:r>
    </w:p>
    <w:p w14:paraId="0C844B5E" w14:textId="3E9F767D" w:rsidR="00A80351" w:rsidRDefault="00A80351" w:rsidP="00A80351">
      <w:pPr>
        <w:pStyle w:val="NormalWeb"/>
        <w:numPr>
          <w:ilvl w:val="0"/>
          <w:numId w:val="35"/>
        </w:numPr>
      </w:pPr>
      <w:r>
        <w:t>A</w:t>
      </w:r>
      <w:r>
        <w:t>pproval status</w:t>
      </w:r>
    </w:p>
    <w:p w14:paraId="77DCEF96" w14:textId="648546F5" w:rsidR="0024645E" w:rsidRDefault="0024645E" w:rsidP="00A80351">
      <w:pPr>
        <w:pStyle w:val="Heading4"/>
        <w:numPr>
          <w:ilvl w:val="0"/>
          <w:numId w:val="0"/>
        </w:numPr>
      </w:pPr>
      <w:r>
        <w:t xml:space="preserve">Data Stored </w:t>
      </w:r>
      <w:r w:rsidR="00A80351">
        <w:t>Externally</w:t>
      </w:r>
      <w:r>
        <w:t>:</w:t>
      </w:r>
    </w:p>
    <w:p w14:paraId="0EFC4EFA" w14:textId="349D2140" w:rsidR="0024645E" w:rsidRDefault="00A80351" w:rsidP="0024645E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Authentication</w:t>
      </w:r>
    </w:p>
    <w:p w14:paraId="36D5F8BC" w14:textId="3EBBFA09" w:rsidR="00A80351" w:rsidRDefault="00A80351" w:rsidP="0024645E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Users</w:t>
      </w:r>
    </w:p>
    <w:p w14:paraId="43D3C6D9" w14:textId="77777777" w:rsidR="0024645E" w:rsidRPr="0024645E" w:rsidRDefault="0024645E" w:rsidP="0024645E"/>
    <w:p w14:paraId="2B08FBA0" w14:textId="0C93AE43" w:rsidR="3CCDAEBD" w:rsidRDefault="2483DA5F" w:rsidP="00A07372">
      <w:pPr>
        <w:pStyle w:val="Heading1"/>
      </w:pPr>
      <w:bookmarkStart w:id="172" w:name="_Toc186133954"/>
      <w:bookmarkStart w:id="173" w:name="_Toc186134943"/>
      <w:r>
        <w:t>Functional Process Requirements</w:t>
      </w:r>
      <w:bookmarkEnd w:id="172"/>
      <w:bookmarkEnd w:id="173"/>
    </w:p>
    <w:p w14:paraId="3913CE44" w14:textId="35672DB9" w:rsidR="78E81AB3" w:rsidRDefault="39AD4EF7" w:rsidP="2483DA5F">
      <w:pPr>
        <w:pStyle w:val="Heading3"/>
        <w:rPr>
          <w:rFonts w:eastAsia="Times New Roman"/>
        </w:rPr>
      </w:pPr>
      <w:bookmarkStart w:id="174" w:name="_Toc186133955"/>
      <w:bookmarkStart w:id="175" w:name="_Toc186134944"/>
      <w:r w:rsidRPr="39AD4EF7">
        <w:rPr>
          <w:rFonts w:eastAsia="Times New Roman"/>
        </w:rPr>
        <w:t>Setup</w:t>
      </w:r>
      <w:bookmarkEnd w:id="174"/>
      <w:bookmarkEnd w:id="175"/>
    </w:p>
    <w:p w14:paraId="40E11B56" w14:textId="3D1393EC" w:rsidR="00EC4E49" w:rsidRDefault="00A80351" w:rsidP="2483DA5F">
      <w:pPr>
        <w:pStyle w:val="ListParagraph"/>
        <w:numPr>
          <w:ilvl w:val="0"/>
          <w:numId w:val="18"/>
        </w:numPr>
      </w:pPr>
      <w:r>
        <w:t>Start</w:t>
      </w:r>
    </w:p>
    <w:p w14:paraId="3CBF9CAA" w14:textId="1A5FBC0E" w:rsidR="006F3FCE" w:rsidRPr="006F3FCE" w:rsidRDefault="006F3FCE" w:rsidP="006F3F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FCE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6F3FCE">
        <w:rPr>
          <w:rFonts w:ascii="Times New Roman" w:eastAsia="Times New Roman" w:hAnsi="Times New Roman" w:cs="Times New Roman"/>
          <w:sz w:val="24"/>
          <w:szCs w:val="24"/>
        </w:rPr>
        <w:t>:</w:t>
      </w:r>
      <w:r w:rsidR="00A80351">
        <w:rPr>
          <w:rFonts w:ascii="Times New Roman" w:eastAsia="Times New Roman" w:hAnsi="Times New Roman" w:cs="Times New Roman"/>
          <w:sz w:val="24"/>
          <w:szCs w:val="24"/>
        </w:rPr>
        <w:t xml:space="preserve"> User registers with UT email.</w:t>
      </w:r>
    </w:p>
    <w:p w14:paraId="1DE9FC01" w14:textId="4C288751" w:rsidR="006F3FCE" w:rsidRPr="006F3FCE" w:rsidRDefault="006F3FCE" w:rsidP="006F3F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FCE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6F3F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80351">
        <w:rPr>
          <w:rFonts w:ascii="Times New Roman" w:eastAsia="Times New Roman" w:hAnsi="Times New Roman" w:cs="Times New Roman"/>
          <w:sz w:val="24"/>
          <w:szCs w:val="24"/>
        </w:rPr>
        <w:t>User is authenticated and granted access.</w:t>
      </w:r>
    </w:p>
    <w:p w14:paraId="4C678502" w14:textId="00C0E176" w:rsidR="00EC4E49" w:rsidRDefault="00A80351" w:rsidP="2483DA5F">
      <w:pPr>
        <w:pStyle w:val="ListParagraph"/>
        <w:numPr>
          <w:ilvl w:val="0"/>
          <w:numId w:val="18"/>
        </w:numPr>
      </w:pPr>
      <w:r>
        <w:t>Research Submission</w:t>
      </w:r>
    </w:p>
    <w:p w14:paraId="3AA32505" w14:textId="221833CC" w:rsidR="006F3FCE" w:rsidRPr="006F3FCE" w:rsidRDefault="006F3FCE" w:rsidP="006F3F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6" w:name="_Toc186133956"/>
      <w:bookmarkStart w:id="177" w:name="_Toc186134945"/>
      <w:r w:rsidRPr="006F3FCE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6F3FCE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r w:rsidR="00A80351">
        <w:rPr>
          <w:rFonts w:ascii="Times New Roman" w:eastAsia="Times New Roman" w:hAnsi="Times New Roman" w:cs="Times New Roman"/>
          <w:sz w:val="24"/>
          <w:szCs w:val="24"/>
        </w:rPr>
        <w:t>submits PDF article</w:t>
      </w:r>
    </w:p>
    <w:p w14:paraId="1FD014A0" w14:textId="5B1E409C" w:rsidR="006F3FCE" w:rsidRDefault="006F3FCE" w:rsidP="006F3F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FCE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6F3F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80351">
        <w:rPr>
          <w:rFonts w:ascii="Times New Roman" w:eastAsia="Times New Roman" w:hAnsi="Times New Roman" w:cs="Times New Roman"/>
          <w:sz w:val="24"/>
          <w:szCs w:val="24"/>
        </w:rPr>
        <w:t xml:space="preserve">Article is stored in pending state until </w:t>
      </w:r>
      <w:proofErr w:type="spellStart"/>
      <w:r w:rsidR="00A80351">
        <w:rPr>
          <w:rFonts w:ascii="Times New Roman" w:eastAsia="Times New Roman" w:hAnsi="Times New Roman" w:cs="Times New Roman"/>
          <w:sz w:val="24"/>
          <w:szCs w:val="24"/>
        </w:rPr>
        <w:t>reviewd</w:t>
      </w:r>
      <w:proofErr w:type="spellEnd"/>
    </w:p>
    <w:p w14:paraId="247CE32F" w14:textId="762F1233" w:rsidR="006F3FCE" w:rsidRDefault="00A80351" w:rsidP="006F3FCE">
      <w:pPr>
        <w:pStyle w:val="ListParagraph"/>
        <w:numPr>
          <w:ilvl w:val="0"/>
          <w:numId w:val="18"/>
        </w:numPr>
      </w:pPr>
      <w:r>
        <w:lastRenderedPageBreak/>
        <w:t>Approval</w:t>
      </w:r>
    </w:p>
    <w:p w14:paraId="77BE3CC3" w14:textId="66F2F485" w:rsidR="006F3FCE" w:rsidRPr="006F3FCE" w:rsidRDefault="006F3FCE" w:rsidP="006F3F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FCE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6F3F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80351">
        <w:rPr>
          <w:rFonts w:ascii="Times New Roman" w:eastAsia="Times New Roman" w:hAnsi="Times New Roman" w:cs="Times New Roman"/>
          <w:sz w:val="24"/>
          <w:szCs w:val="24"/>
        </w:rPr>
        <w:t>Privileged users review submitted research.</w:t>
      </w:r>
    </w:p>
    <w:p w14:paraId="1EEF0952" w14:textId="10C464C5" w:rsidR="006F3FCE" w:rsidRDefault="006F3FCE" w:rsidP="006F3FCE">
      <w:pPr>
        <w:pStyle w:val="ListParagraph"/>
        <w:numPr>
          <w:ilvl w:val="1"/>
          <w:numId w:val="18"/>
        </w:numPr>
      </w:pPr>
      <w:r w:rsidRPr="006F3FCE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6F3F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80351">
        <w:rPr>
          <w:rFonts w:ascii="Times New Roman" w:eastAsia="Times New Roman" w:hAnsi="Times New Roman" w:cs="Times New Roman"/>
          <w:sz w:val="24"/>
          <w:szCs w:val="24"/>
        </w:rPr>
        <w:t>Articles are approved or given feedback.</w:t>
      </w:r>
    </w:p>
    <w:p w14:paraId="49AC9C7E" w14:textId="77777777" w:rsidR="006F3FCE" w:rsidRDefault="006F3FCE" w:rsidP="006F3FCE">
      <w:pPr>
        <w:pStyle w:val="ListParagraph"/>
      </w:pPr>
    </w:p>
    <w:p w14:paraId="24FBE29C" w14:textId="4F991054" w:rsidR="006F3FCE" w:rsidRDefault="00A80351" w:rsidP="006F3FCE">
      <w:pPr>
        <w:pStyle w:val="ListParagraph"/>
        <w:numPr>
          <w:ilvl w:val="0"/>
          <w:numId w:val="18"/>
        </w:numPr>
      </w:pPr>
      <w:r>
        <w:t>Viewing Articles</w:t>
      </w:r>
    </w:p>
    <w:p w14:paraId="56A754D5" w14:textId="7225A257" w:rsidR="006F3FCE" w:rsidRPr="006F3FCE" w:rsidRDefault="006F3FCE" w:rsidP="006F3F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FCE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6F3F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80351">
        <w:rPr>
          <w:rFonts w:ascii="Times New Roman" w:eastAsia="Times New Roman" w:hAnsi="Times New Roman" w:cs="Times New Roman"/>
          <w:sz w:val="24"/>
          <w:szCs w:val="24"/>
        </w:rPr>
        <w:t>User search for article based on keyword, author, or date</w:t>
      </w:r>
    </w:p>
    <w:p w14:paraId="027FA1F0" w14:textId="58D35C0A" w:rsidR="006F3FCE" w:rsidRDefault="006F3FCE" w:rsidP="006F3F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FCE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6F3F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80351">
        <w:rPr>
          <w:rFonts w:ascii="Times New Roman" w:eastAsia="Times New Roman" w:hAnsi="Times New Roman" w:cs="Times New Roman"/>
          <w:sz w:val="24"/>
          <w:szCs w:val="24"/>
        </w:rPr>
        <w:t>Approved research is displayed.</w:t>
      </w:r>
    </w:p>
    <w:p w14:paraId="13A2CD9D" w14:textId="2C334048" w:rsidR="78E81AB3" w:rsidRPr="00FE01C0" w:rsidRDefault="39AD4EF7" w:rsidP="002D7052">
      <w:pPr>
        <w:pStyle w:val="Heading2"/>
      </w:pPr>
      <w:bookmarkStart w:id="178" w:name="_Toc186133959"/>
      <w:bookmarkStart w:id="179" w:name="_Toc186134951"/>
      <w:bookmarkEnd w:id="176"/>
      <w:bookmarkEnd w:id="177"/>
      <w:r>
        <w:t>Security</w:t>
      </w:r>
      <w:bookmarkEnd w:id="178"/>
      <w:bookmarkEnd w:id="179"/>
    </w:p>
    <w:p w14:paraId="2B312826" w14:textId="39AF6C3D" w:rsidR="006F3FCE" w:rsidRPr="006F3FCE" w:rsidRDefault="00A80351" w:rsidP="006F3F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0" w:name="_Toc186134952"/>
      <w:r>
        <w:rPr>
          <w:rFonts w:ascii="Times New Roman" w:eastAsia="Times New Roman" w:hAnsi="Times New Roman" w:cs="Times New Roman"/>
          <w:sz w:val="24"/>
          <w:szCs w:val="24"/>
        </w:rPr>
        <w:t>Restricted access based on role.</w:t>
      </w:r>
    </w:p>
    <w:p w14:paraId="17DDFFF1" w14:textId="55479E18" w:rsidR="006F3FCE" w:rsidRPr="006F3FCE" w:rsidRDefault="00A80351" w:rsidP="006F3F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authentication.</w:t>
      </w:r>
    </w:p>
    <w:p w14:paraId="027B2114" w14:textId="79B1A633" w:rsidR="00B67F96" w:rsidRDefault="39AD4EF7" w:rsidP="0083584B">
      <w:pPr>
        <w:pStyle w:val="Heading2"/>
      </w:pPr>
      <w:r>
        <w:t>Audit trail</w:t>
      </w:r>
      <w:bookmarkEnd w:id="180"/>
    </w:p>
    <w:p w14:paraId="08845672" w14:textId="10911797" w:rsidR="006F3FCE" w:rsidRPr="006F3FCE" w:rsidRDefault="006F3FCE" w:rsidP="00A80351">
      <w:pPr>
        <w:pStyle w:val="NormalWeb"/>
        <w:ind w:firstLine="360"/>
      </w:pPr>
      <w:proofErr w:type="gramStart"/>
      <w:r w:rsidRPr="006F3FCE">
        <w:rPr>
          <w:rFonts w:hAnsi="Symbol"/>
        </w:rPr>
        <w:t></w:t>
      </w:r>
      <w:r w:rsidRPr="006F3FCE">
        <w:t xml:space="preserve">  </w:t>
      </w:r>
      <w:r w:rsidR="00A80351">
        <w:t>Tracks</w:t>
      </w:r>
      <w:proofErr w:type="gramEnd"/>
      <w:r w:rsidR="00A80351">
        <w:t xml:space="preserve"> submission dates, review actions, and approvals.</w:t>
      </w:r>
    </w:p>
    <w:p w14:paraId="65E5523C" w14:textId="4C12D2CA" w:rsidR="00B67F96" w:rsidRDefault="002D26FE" w:rsidP="39AD4EF7">
      <w:pPr>
        <w:pStyle w:val="Heading2"/>
      </w:pPr>
      <w:r>
        <w:t>Reliability and Performance</w:t>
      </w:r>
    </w:p>
    <w:p w14:paraId="71885B61" w14:textId="66FA77D6" w:rsidR="00B67F96" w:rsidRDefault="002D26FE" w:rsidP="39AD4EF7">
      <w:pPr>
        <w:pStyle w:val="ListParagraph"/>
        <w:numPr>
          <w:ilvl w:val="0"/>
          <w:numId w:val="29"/>
        </w:numPr>
      </w:pPr>
      <w:r>
        <w:t>Maintains performance 99.9% of time</w:t>
      </w:r>
    </w:p>
    <w:p w14:paraId="17268556" w14:textId="4F3991AF" w:rsidR="00B67F96" w:rsidRDefault="002D26FE" w:rsidP="39AD4EF7">
      <w:pPr>
        <w:pStyle w:val="Heading2"/>
      </w:pPr>
      <w:r>
        <w:t>Capacity and Data Retention</w:t>
      </w:r>
    </w:p>
    <w:p w14:paraId="3BD5F9B4" w14:textId="4935E1EB" w:rsidR="00B67F96" w:rsidRDefault="002D26FE" w:rsidP="39AD4EF7">
      <w:pPr>
        <w:pStyle w:val="ListParagraph"/>
        <w:numPr>
          <w:ilvl w:val="0"/>
          <w:numId w:val="29"/>
        </w:numPr>
      </w:pPr>
      <w:r>
        <w:t>Supports up to 10,000 concurrent users.</w:t>
      </w:r>
    </w:p>
    <w:p w14:paraId="62E221D1" w14:textId="0ED870A3" w:rsidR="0073054D" w:rsidRPr="002D26FE" w:rsidRDefault="00A80351" w:rsidP="39AD4EF7">
      <w:pPr>
        <w:pStyle w:val="ListParagraph"/>
        <w:numPr>
          <w:ilvl w:val="0"/>
          <w:numId w:val="29"/>
        </w:numPr>
      </w:pPr>
      <w:bookmarkStart w:id="181" w:name="_Toc186133961"/>
      <w:bookmarkEnd w:id="181"/>
      <w:r>
        <w:t>Drafts and rejected articles are deleted after 3 months.</w:t>
      </w:r>
    </w:p>
    <w:p w14:paraId="6BA1F888" w14:textId="5DEA4106" w:rsidR="78E81AB3" w:rsidRDefault="39AD4EF7" w:rsidP="39AD4EF7">
      <w:pPr>
        <w:pStyle w:val="Heading1"/>
      </w:pPr>
      <w:bookmarkStart w:id="182" w:name="_Toc186134927"/>
      <w:bookmarkStart w:id="183" w:name="_Toc186134958"/>
      <w:bookmarkStart w:id="184" w:name="_Toc186133970"/>
      <w:bookmarkStart w:id="185" w:name="_Toc186134959"/>
      <w:bookmarkEnd w:id="182"/>
      <w:bookmarkEnd w:id="183"/>
      <w:r>
        <w:t>REQUIREMENTS TRACEABILITY MATRIX</w:t>
      </w:r>
      <w:bookmarkEnd w:id="184"/>
      <w:bookmarkEnd w:id="185"/>
    </w:p>
    <w:tbl>
      <w:tblPr>
        <w:tblStyle w:val="TableGrid"/>
        <w:tblW w:w="9535" w:type="dxa"/>
        <w:tblLayout w:type="fixed"/>
        <w:tblLook w:val="06A0" w:firstRow="1" w:lastRow="0" w:firstColumn="1" w:lastColumn="0" w:noHBand="1" w:noVBand="1"/>
      </w:tblPr>
      <w:tblGrid>
        <w:gridCol w:w="535"/>
        <w:gridCol w:w="2610"/>
        <w:gridCol w:w="1662"/>
        <w:gridCol w:w="2145"/>
        <w:gridCol w:w="2583"/>
      </w:tblGrid>
      <w:tr w:rsidR="1236A457" w:rsidRPr="00FD789B" w14:paraId="1ED6DA69" w14:textId="77777777" w:rsidTr="1A7DAC41">
        <w:trPr>
          <w:trHeight w:val="300"/>
        </w:trPr>
        <w:tc>
          <w:tcPr>
            <w:tcW w:w="535" w:type="dxa"/>
          </w:tcPr>
          <w:p w14:paraId="3B74FEC0" w14:textId="37A58A4F" w:rsidR="1236A457" w:rsidRPr="002D26FE" w:rsidRDefault="1A7DAC41" w:rsidP="002D26FE">
            <w:pPr>
              <w:rPr>
                <w:b/>
                <w:bCs/>
              </w:rPr>
            </w:pPr>
            <w:r w:rsidRPr="1A7DAC41">
              <w:rPr>
                <w:b/>
                <w:bCs/>
              </w:rPr>
              <w:t>#</w:t>
            </w:r>
          </w:p>
        </w:tc>
        <w:tc>
          <w:tcPr>
            <w:tcW w:w="2610" w:type="dxa"/>
          </w:tcPr>
          <w:p w14:paraId="284DC59E" w14:textId="735A9F19" w:rsidR="1236A457" w:rsidRPr="002D26FE" w:rsidRDefault="1A7DAC41" w:rsidP="1A7DAC41">
            <w:pPr>
              <w:rPr>
                <w:b/>
                <w:bCs/>
              </w:rPr>
            </w:pPr>
            <w:r w:rsidRPr="1A7DAC41">
              <w:rPr>
                <w:b/>
                <w:bCs/>
              </w:rPr>
              <w:t>Requirement Description</w:t>
            </w:r>
          </w:p>
        </w:tc>
        <w:tc>
          <w:tcPr>
            <w:tcW w:w="1662" w:type="dxa"/>
          </w:tcPr>
          <w:p w14:paraId="421203D3" w14:textId="588B9DED" w:rsidR="1236A457" w:rsidRPr="002D26FE" w:rsidRDefault="1A7DAC41" w:rsidP="1A7DAC41">
            <w:pPr>
              <w:rPr>
                <w:b/>
                <w:bCs/>
              </w:rPr>
            </w:pPr>
            <w:r w:rsidRPr="1A7DAC41">
              <w:rPr>
                <w:b/>
                <w:bCs/>
              </w:rPr>
              <w:t>Requirement Reference in FRD</w:t>
            </w:r>
          </w:p>
        </w:tc>
        <w:tc>
          <w:tcPr>
            <w:tcW w:w="2145" w:type="dxa"/>
          </w:tcPr>
          <w:p w14:paraId="4505733C" w14:textId="55677FFC" w:rsidR="1236A457" w:rsidRPr="002D26FE" w:rsidRDefault="1A7DAC41" w:rsidP="1A7DAC41">
            <w:pPr>
              <w:rPr>
                <w:b/>
                <w:bCs/>
              </w:rPr>
            </w:pPr>
            <w:r w:rsidRPr="1A7DAC41">
              <w:rPr>
                <w:b/>
                <w:bCs/>
              </w:rPr>
              <w:t>Verification Method</w:t>
            </w:r>
          </w:p>
        </w:tc>
        <w:tc>
          <w:tcPr>
            <w:tcW w:w="2583" w:type="dxa"/>
          </w:tcPr>
          <w:p w14:paraId="576EE657" w14:textId="1792A333" w:rsidR="1236A457" w:rsidRPr="002D26FE" w:rsidRDefault="1A7DAC41" w:rsidP="1A7DAC41">
            <w:pPr>
              <w:rPr>
                <w:b/>
                <w:bCs/>
              </w:rPr>
            </w:pPr>
            <w:r w:rsidRPr="1A7DAC41">
              <w:rPr>
                <w:b/>
                <w:bCs/>
              </w:rPr>
              <w:t>Requirement Reference in Test Plan</w:t>
            </w:r>
          </w:p>
        </w:tc>
      </w:tr>
      <w:tr w:rsidR="1236A457" w14:paraId="40246518" w14:textId="77777777" w:rsidTr="1A7DAC41">
        <w:trPr>
          <w:trHeight w:val="300"/>
        </w:trPr>
        <w:tc>
          <w:tcPr>
            <w:tcW w:w="535" w:type="dxa"/>
          </w:tcPr>
          <w:p w14:paraId="3F533F0F" w14:textId="7E6B4C18" w:rsidR="1236A457" w:rsidRDefault="1236A457" w:rsidP="0014035B">
            <w:r w:rsidRPr="1236A457">
              <w:t>1</w:t>
            </w:r>
          </w:p>
        </w:tc>
        <w:tc>
          <w:tcPr>
            <w:tcW w:w="26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3794"/>
            </w:tblGrid>
            <w:tr w:rsidR="00A80351" w14:paraId="73BDABE5" w14:textId="77777777" w:rsidTr="00A8035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C0F2174" w14:textId="77777777" w:rsidR="00A80351" w:rsidRDefault="00A80351" w:rsidP="00A80351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749" w:type="dxa"/>
                  <w:vAlign w:val="center"/>
                  <w:hideMark/>
                </w:tcPr>
                <w:p w14:paraId="4BA794A2" w14:textId="77777777" w:rsidR="00A80351" w:rsidRDefault="00A80351" w:rsidP="00A80351">
                  <w:r>
                    <w:t xml:space="preserve">User authentication via </w:t>
                  </w:r>
                </w:p>
                <w:p w14:paraId="7B83360E" w14:textId="37EAF436" w:rsidR="00A80351" w:rsidRDefault="00A80351" w:rsidP="00A80351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UTampa</w:t>
                  </w:r>
                  <w:proofErr w:type="spellEnd"/>
                  <w:r>
                    <w:t xml:space="preserve"> email</w:t>
                  </w:r>
                </w:p>
              </w:tc>
            </w:tr>
          </w:tbl>
          <w:p w14:paraId="71013DF0" w14:textId="5475F399" w:rsidR="1236A457" w:rsidRDefault="1236A457" w:rsidP="0014035B"/>
        </w:tc>
        <w:tc>
          <w:tcPr>
            <w:tcW w:w="1662" w:type="dxa"/>
          </w:tcPr>
          <w:p w14:paraId="3449368A" w14:textId="7C4C6C96" w:rsidR="1236A457" w:rsidRDefault="1236A457" w:rsidP="0014035B">
            <w:r w:rsidRPr="1236A457">
              <w:t xml:space="preserve">Section </w:t>
            </w:r>
            <w:r w:rsidR="002D26FE">
              <w:t>4</w:t>
            </w:r>
            <w:r w:rsidRPr="1236A457">
              <w:t>.2</w:t>
            </w:r>
            <w:r w:rsidR="00A80351">
              <w:t>.1</w:t>
            </w:r>
          </w:p>
        </w:tc>
        <w:tc>
          <w:tcPr>
            <w:tcW w:w="2145" w:type="dxa"/>
          </w:tcPr>
          <w:p w14:paraId="0FCB28AA" w14:textId="3ABEFB5A" w:rsidR="1236A457" w:rsidRDefault="00BC3E0F" w:rsidP="0014035B">
            <w:r>
              <w:t>Verify login success.</w:t>
            </w:r>
          </w:p>
        </w:tc>
        <w:tc>
          <w:tcPr>
            <w:tcW w:w="25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7"/>
            </w:tblGrid>
            <w:tr w:rsidR="002D26FE" w14:paraId="6D3C37AF" w14:textId="77777777" w:rsidTr="002D26FE">
              <w:trPr>
                <w:tblCellSpacing w:w="15" w:type="dxa"/>
              </w:trPr>
              <w:tc>
                <w:tcPr>
                  <w:tcW w:w="1977" w:type="dxa"/>
                  <w:vAlign w:val="center"/>
                  <w:hideMark/>
                </w:tcPr>
                <w:p w14:paraId="69654606" w14:textId="1DC626A3" w:rsidR="002D26FE" w:rsidRDefault="00BC3E0F" w:rsidP="002D26FE">
                  <w:pPr>
                    <w:rPr>
                      <w:rFonts w:ascii="Times New Roman" w:hAnsi="Times New Roman"/>
                    </w:rPr>
                  </w:pPr>
                  <w:r>
                    <w:t>Test 1: Authentication</w:t>
                  </w:r>
                </w:p>
              </w:tc>
            </w:tr>
          </w:tbl>
          <w:p w14:paraId="3A3116CE" w14:textId="77777777" w:rsidR="002D26FE" w:rsidRDefault="002D26FE" w:rsidP="002D26F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D26FE" w14:paraId="4FE453BA" w14:textId="77777777" w:rsidTr="002D26F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844BBC6" w14:textId="77777777" w:rsidR="002D26FE" w:rsidRDefault="002D26FE" w:rsidP="002D26FE"/>
              </w:tc>
            </w:tr>
          </w:tbl>
          <w:p w14:paraId="0999E78C" w14:textId="53511A28" w:rsidR="1236A457" w:rsidRDefault="1236A457" w:rsidP="0014035B"/>
        </w:tc>
      </w:tr>
      <w:tr w:rsidR="1236A457" w14:paraId="377655D3" w14:textId="77777777" w:rsidTr="1A7DAC41">
        <w:trPr>
          <w:trHeight w:val="300"/>
        </w:trPr>
        <w:tc>
          <w:tcPr>
            <w:tcW w:w="535" w:type="dxa"/>
          </w:tcPr>
          <w:p w14:paraId="02CA2502" w14:textId="71CF92D3" w:rsidR="1236A457" w:rsidRDefault="1236A457" w:rsidP="0014035B">
            <w:r w:rsidRPr="1236A457">
              <w:t>2</w:t>
            </w:r>
          </w:p>
        </w:tc>
        <w:tc>
          <w:tcPr>
            <w:tcW w:w="26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7"/>
            </w:tblGrid>
            <w:tr w:rsidR="002D26FE" w14:paraId="120E18D5" w14:textId="77777777" w:rsidTr="002D26FE">
              <w:trPr>
                <w:tblCellSpacing w:w="15" w:type="dxa"/>
              </w:trPr>
              <w:tc>
                <w:tcPr>
                  <w:tcW w:w="2797" w:type="dxa"/>
                  <w:vAlign w:val="center"/>
                  <w:hideMark/>
                </w:tcPr>
                <w:p w14:paraId="030DC3AC" w14:textId="77777777" w:rsidR="00A80351" w:rsidRDefault="00A80351" w:rsidP="00A80351">
                  <w:r>
                    <w:t xml:space="preserve">Review and approval </w:t>
                  </w:r>
                </w:p>
                <w:p w14:paraId="4218407A" w14:textId="77777777" w:rsidR="00A80351" w:rsidRDefault="00A80351" w:rsidP="00A80351">
                  <w:pPr>
                    <w:rPr>
                      <w:rFonts w:ascii="Times New Roman" w:hAnsi="Times New Roman"/>
                    </w:rPr>
                  </w:pPr>
                  <w:r>
                    <w:t>system</w:t>
                  </w:r>
                </w:p>
                <w:p w14:paraId="57C3EAA8" w14:textId="388966D5" w:rsidR="002D26FE" w:rsidRPr="00A80351" w:rsidRDefault="002D26FE" w:rsidP="00A80351">
                  <w:pPr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41DB6923" w14:textId="77777777" w:rsidR="002D26FE" w:rsidRDefault="002D26FE" w:rsidP="002D26F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D26FE" w14:paraId="29AD5B26" w14:textId="77777777" w:rsidTr="002D26F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95D41AD" w14:textId="77777777" w:rsidR="002D26FE" w:rsidRDefault="002D26FE" w:rsidP="002D26FE"/>
              </w:tc>
            </w:tr>
          </w:tbl>
          <w:p w14:paraId="4C938737" w14:textId="6A29919C" w:rsidR="1236A457" w:rsidRDefault="1236A457" w:rsidP="0014035B"/>
        </w:tc>
        <w:tc>
          <w:tcPr>
            <w:tcW w:w="1662" w:type="dxa"/>
          </w:tcPr>
          <w:p w14:paraId="05ED13BB" w14:textId="4AE70776" w:rsidR="1236A457" w:rsidRDefault="1236A457" w:rsidP="0014035B">
            <w:r w:rsidRPr="1236A457">
              <w:lastRenderedPageBreak/>
              <w:t xml:space="preserve">Section </w:t>
            </w:r>
            <w:r w:rsidR="002D26FE">
              <w:t>4</w:t>
            </w:r>
            <w:r w:rsidRPr="1236A457">
              <w:t>.2</w:t>
            </w:r>
            <w:r w:rsidR="00BC3E0F">
              <w:t>.2</w:t>
            </w:r>
          </w:p>
        </w:tc>
        <w:tc>
          <w:tcPr>
            <w:tcW w:w="2145" w:type="dxa"/>
          </w:tcPr>
          <w:p w14:paraId="50D8DDAE" w14:textId="1AC0721D" w:rsidR="1236A457" w:rsidRPr="00BC3E0F" w:rsidRDefault="00BC3E0F" w:rsidP="00BC3E0F">
            <w:pPr>
              <w:spacing w:after="160" w:line="259" w:lineRule="auto"/>
              <w:rPr>
                <w:rFonts w:ascii="Times New Roman" w:hAnsi="Times New Roman"/>
              </w:rPr>
            </w:pPr>
            <w:r>
              <w:t>Validate article submission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583" w:type="dxa"/>
          </w:tcPr>
          <w:p w14:paraId="6E1F69EB" w14:textId="77777777" w:rsidR="00BC3E0F" w:rsidRDefault="00BC3E0F" w:rsidP="00BC3E0F">
            <w:pPr>
              <w:rPr>
                <w:rFonts w:ascii="Times New Roman" w:hAnsi="Times New Roman"/>
              </w:rPr>
            </w:pPr>
            <w:r>
              <w:t>Test 2: Submission</w:t>
            </w:r>
          </w:p>
          <w:p w14:paraId="36A2C58E" w14:textId="499684EA" w:rsidR="1236A457" w:rsidRDefault="1236A457" w:rsidP="0014035B"/>
        </w:tc>
      </w:tr>
      <w:tr w:rsidR="1236A457" w14:paraId="3F9D9092" w14:textId="77777777" w:rsidTr="1A7DAC41">
        <w:trPr>
          <w:trHeight w:val="300"/>
        </w:trPr>
        <w:tc>
          <w:tcPr>
            <w:tcW w:w="535" w:type="dxa"/>
          </w:tcPr>
          <w:p w14:paraId="465CFE96" w14:textId="02EA27E7" w:rsidR="1236A457" w:rsidRDefault="1236A457" w:rsidP="0014035B">
            <w:r w:rsidRPr="1236A457">
              <w:t>3</w:t>
            </w:r>
          </w:p>
        </w:tc>
        <w:tc>
          <w:tcPr>
            <w:tcW w:w="2610" w:type="dxa"/>
          </w:tcPr>
          <w:p w14:paraId="0E970CA6" w14:textId="77777777" w:rsidR="00A80351" w:rsidRDefault="00A80351" w:rsidP="00A80351">
            <w:pPr>
              <w:rPr>
                <w:rFonts w:ascii="Times New Roman" w:hAnsi="Times New Roman"/>
              </w:rPr>
            </w:pPr>
            <w:r>
              <w:t>Public viewing &amp; search</w:t>
            </w:r>
          </w:p>
          <w:p w14:paraId="18B293F5" w14:textId="6FD534D4" w:rsidR="1236A457" w:rsidRDefault="1236A457" w:rsidP="0014035B"/>
        </w:tc>
        <w:tc>
          <w:tcPr>
            <w:tcW w:w="1662" w:type="dxa"/>
          </w:tcPr>
          <w:p w14:paraId="1FC2D5C7" w14:textId="41A24BDA" w:rsidR="1236A457" w:rsidRDefault="1236A457" w:rsidP="0014035B">
            <w:r w:rsidRPr="1236A457">
              <w:t xml:space="preserve">Section </w:t>
            </w:r>
            <w:r w:rsidR="002D26FE">
              <w:t>4</w:t>
            </w:r>
            <w:r w:rsidRPr="1236A457">
              <w:t>.2</w:t>
            </w:r>
            <w:r w:rsidR="00BC3E0F">
              <w:t>.3</w:t>
            </w:r>
          </w:p>
        </w:tc>
        <w:tc>
          <w:tcPr>
            <w:tcW w:w="2145" w:type="dxa"/>
          </w:tcPr>
          <w:p w14:paraId="1B488F00" w14:textId="77777777" w:rsidR="00BC3E0F" w:rsidRDefault="00BC3E0F" w:rsidP="00BC3E0F">
            <w:pPr>
              <w:rPr>
                <w:rFonts w:ascii="Times New Roman" w:hAnsi="Times New Roman"/>
              </w:rPr>
            </w:pPr>
            <w:r>
              <w:t>Verify approval flow</w:t>
            </w:r>
          </w:p>
          <w:p w14:paraId="5E4DADC8" w14:textId="77777777" w:rsidR="002D26FE" w:rsidRDefault="002D26FE" w:rsidP="002D26F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D26FE" w14:paraId="5075406C" w14:textId="77777777" w:rsidTr="002D26F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10CC29" w14:textId="77777777" w:rsidR="002D26FE" w:rsidRDefault="002D26FE" w:rsidP="002D26FE"/>
              </w:tc>
            </w:tr>
          </w:tbl>
          <w:p w14:paraId="0F081C8E" w14:textId="5384CEAF" w:rsidR="1236A457" w:rsidRDefault="1236A457" w:rsidP="0014035B"/>
        </w:tc>
        <w:tc>
          <w:tcPr>
            <w:tcW w:w="2583" w:type="dxa"/>
          </w:tcPr>
          <w:p w14:paraId="71794EF6" w14:textId="77777777" w:rsidR="00BC3E0F" w:rsidRDefault="00BC3E0F" w:rsidP="00BC3E0F">
            <w:pPr>
              <w:rPr>
                <w:rFonts w:ascii="Times New Roman" w:hAnsi="Times New Roman"/>
              </w:rPr>
            </w:pPr>
            <w:r>
              <w:t>Test 3: Review Process</w:t>
            </w:r>
          </w:p>
          <w:p w14:paraId="76905FC5" w14:textId="405FEE0E" w:rsidR="1236A457" w:rsidRDefault="1236A457" w:rsidP="0014035B"/>
        </w:tc>
      </w:tr>
      <w:tr w:rsidR="1236A457" w14:paraId="15D3233B" w14:textId="77777777" w:rsidTr="1A7DAC41">
        <w:trPr>
          <w:trHeight w:val="300"/>
        </w:trPr>
        <w:tc>
          <w:tcPr>
            <w:tcW w:w="535" w:type="dxa"/>
          </w:tcPr>
          <w:p w14:paraId="39F3FA8E" w14:textId="5E4FF5FB" w:rsidR="1236A457" w:rsidRDefault="1236A457" w:rsidP="0014035B">
            <w:r w:rsidRPr="1236A457">
              <w:t>4</w:t>
            </w:r>
          </w:p>
        </w:tc>
        <w:tc>
          <w:tcPr>
            <w:tcW w:w="2610" w:type="dxa"/>
          </w:tcPr>
          <w:p w14:paraId="4808B887" w14:textId="77777777" w:rsidR="00A80351" w:rsidRDefault="00A80351" w:rsidP="00A80351">
            <w:pPr>
              <w:rPr>
                <w:rFonts w:ascii="Times New Roman" w:hAnsi="Times New Roman"/>
              </w:rPr>
            </w:pPr>
            <w:r>
              <w:t>Public viewing &amp; search</w:t>
            </w:r>
          </w:p>
          <w:p w14:paraId="6B0E2E9F" w14:textId="1D383309" w:rsidR="1236A457" w:rsidRDefault="1236A457" w:rsidP="0014035B"/>
        </w:tc>
        <w:tc>
          <w:tcPr>
            <w:tcW w:w="1662" w:type="dxa"/>
          </w:tcPr>
          <w:p w14:paraId="1BBD7B16" w14:textId="58B849F3" w:rsidR="1236A457" w:rsidRDefault="1236A457" w:rsidP="0014035B">
            <w:r w:rsidRPr="1236A457">
              <w:t xml:space="preserve">Section </w:t>
            </w:r>
            <w:r w:rsidR="002D26FE">
              <w:t>4</w:t>
            </w:r>
            <w:r w:rsidRPr="1236A457">
              <w:t>.2</w:t>
            </w:r>
            <w:r w:rsidR="00BC3E0F">
              <w:t>.4</w:t>
            </w:r>
          </w:p>
        </w:tc>
        <w:tc>
          <w:tcPr>
            <w:tcW w:w="2145" w:type="dxa"/>
          </w:tcPr>
          <w:p w14:paraId="5D35F3BC" w14:textId="5E5F1A77" w:rsidR="002D26FE" w:rsidRPr="00BC3E0F" w:rsidRDefault="00BC3E0F" w:rsidP="00BC3E0F">
            <w:pPr>
              <w:spacing w:after="160" w:line="259" w:lineRule="auto"/>
              <w:rPr>
                <w:rFonts w:ascii="Times New Roman" w:hAnsi="Times New Roman"/>
              </w:rPr>
            </w:pPr>
            <w:r>
              <w:t>Ensure public access to approved research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D26FE" w14:paraId="6032CE4D" w14:textId="77777777" w:rsidTr="002D26F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9D44A49" w14:textId="77777777" w:rsidR="002D26FE" w:rsidRDefault="002D26FE" w:rsidP="002D26FE"/>
              </w:tc>
            </w:tr>
          </w:tbl>
          <w:p w14:paraId="035ADC5A" w14:textId="111EBFE3" w:rsidR="1236A457" w:rsidRDefault="1236A457" w:rsidP="0014035B"/>
        </w:tc>
        <w:tc>
          <w:tcPr>
            <w:tcW w:w="2583" w:type="dxa"/>
          </w:tcPr>
          <w:p w14:paraId="44E6D78D" w14:textId="77777777" w:rsidR="00BC3E0F" w:rsidRDefault="00BC3E0F" w:rsidP="00BC3E0F">
            <w:pPr>
              <w:rPr>
                <w:rFonts w:ascii="Times New Roman" w:hAnsi="Times New Roman"/>
              </w:rPr>
            </w:pPr>
            <w:r>
              <w:t>Test 3: Review Process</w:t>
            </w:r>
          </w:p>
          <w:p w14:paraId="02A91096" w14:textId="6BF73E51" w:rsidR="1236A457" w:rsidRDefault="1236A457" w:rsidP="0014035B"/>
        </w:tc>
      </w:tr>
    </w:tbl>
    <w:p w14:paraId="4F1049E7" w14:textId="31968E86" w:rsidR="005B0E28" w:rsidRDefault="005B0E28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3BBAE62E" w14:textId="1347C505" w:rsidR="78E81AB3" w:rsidRPr="002D26FE" w:rsidRDefault="1A7DAC41" w:rsidP="1A7DAC41">
      <w:pPr>
        <w:pStyle w:val="Heading1"/>
      </w:pPr>
      <w:bookmarkStart w:id="186" w:name="_Toc186132403"/>
      <w:bookmarkStart w:id="187" w:name="_Toc186132727"/>
      <w:bookmarkStart w:id="188" w:name="_Toc186132754"/>
      <w:bookmarkStart w:id="189" w:name="_Toc186132948"/>
      <w:bookmarkStart w:id="190" w:name="_Toc186133169"/>
      <w:bookmarkStart w:id="191" w:name="_Toc186133648"/>
      <w:bookmarkStart w:id="192" w:name="_Toc186133677"/>
      <w:bookmarkStart w:id="193" w:name="_Toc186133971"/>
      <w:bookmarkStart w:id="194" w:name="_Toc186134041"/>
      <w:bookmarkStart w:id="195" w:name="_Toc186134072"/>
      <w:bookmarkStart w:id="196" w:name="_Toc186134101"/>
      <w:bookmarkStart w:id="197" w:name="_Toc186134132"/>
      <w:bookmarkStart w:id="198" w:name="_Toc186134163"/>
      <w:bookmarkStart w:id="199" w:name="_Toc186134192"/>
      <w:bookmarkStart w:id="200" w:name="_Toc186134219"/>
      <w:bookmarkStart w:id="201" w:name="_Toc186134244"/>
      <w:bookmarkStart w:id="202" w:name="_Toc186134269"/>
      <w:bookmarkStart w:id="203" w:name="_Toc186134296"/>
      <w:bookmarkStart w:id="204" w:name="_Toc186134321"/>
      <w:bookmarkStart w:id="205" w:name="_Toc186134376"/>
      <w:bookmarkStart w:id="206" w:name="_Toc186134396"/>
      <w:bookmarkStart w:id="207" w:name="_Toc186134420"/>
      <w:bookmarkStart w:id="208" w:name="_Toc186134444"/>
      <w:bookmarkStart w:id="209" w:name="_Toc186134469"/>
      <w:bookmarkStart w:id="210" w:name="_Toc186134494"/>
      <w:bookmarkStart w:id="211" w:name="_Toc186134561"/>
      <w:bookmarkStart w:id="212" w:name="_Toc186134587"/>
      <w:bookmarkStart w:id="213" w:name="_Toc186134613"/>
      <w:bookmarkStart w:id="214" w:name="_Toc186134639"/>
      <w:bookmarkStart w:id="215" w:name="_Toc186134665"/>
      <w:bookmarkStart w:id="216" w:name="_Toc186134692"/>
      <w:bookmarkStart w:id="217" w:name="_Toc186134719"/>
      <w:bookmarkStart w:id="218" w:name="_Toc186134747"/>
      <w:bookmarkStart w:id="219" w:name="_Toc186134776"/>
      <w:bookmarkStart w:id="220" w:name="_Toc186134806"/>
      <w:bookmarkStart w:id="221" w:name="_Toc186134836"/>
      <w:bookmarkStart w:id="222" w:name="_Toc186134867"/>
      <w:bookmarkStart w:id="223" w:name="_Toc186134898"/>
      <w:bookmarkStart w:id="224" w:name="_Toc186134929"/>
      <w:bookmarkStart w:id="225" w:name="_Toc186134960"/>
      <w:bookmarkStart w:id="226" w:name="_Toc186133972"/>
      <w:bookmarkStart w:id="227" w:name="_Toc186134961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r w:rsidRPr="002D26FE">
        <w:t>Glossary</w:t>
      </w:r>
      <w:bookmarkEnd w:id="226"/>
      <w:bookmarkEnd w:id="227"/>
    </w:p>
    <w:p w14:paraId="5A9E69D6" w14:textId="77777777" w:rsidR="00BC3E0F" w:rsidRDefault="00BC3E0F" w:rsidP="00BC3E0F">
      <w:pPr>
        <w:pStyle w:val="NormalWeb"/>
        <w:numPr>
          <w:ilvl w:val="0"/>
          <w:numId w:val="43"/>
        </w:numPr>
      </w:pPr>
      <w:r>
        <w:rPr>
          <w:rStyle w:val="Strong"/>
        </w:rPr>
        <w:t>Submitter:</w:t>
      </w:r>
      <w:r>
        <w:t xml:space="preserve"> A </w:t>
      </w:r>
      <w:proofErr w:type="spellStart"/>
      <w:r>
        <w:t>UTampa</w:t>
      </w:r>
      <w:proofErr w:type="spellEnd"/>
      <w:r>
        <w:t xml:space="preserve"> student or faculty member who submits research.</w:t>
      </w:r>
    </w:p>
    <w:p w14:paraId="0A4F1D2C" w14:textId="77777777" w:rsidR="00BC3E0F" w:rsidRDefault="00BC3E0F" w:rsidP="00BC3E0F">
      <w:pPr>
        <w:pStyle w:val="NormalWeb"/>
        <w:numPr>
          <w:ilvl w:val="0"/>
          <w:numId w:val="43"/>
        </w:numPr>
      </w:pPr>
      <w:r>
        <w:rPr>
          <w:rStyle w:val="Strong"/>
        </w:rPr>
        <w:t>Reviewer:</w:t>
      </w:r>
      <w:r>
        <w:t xml:space="preserve"> A faculty member or designated reviewer who approves research.</w:t>
      </w:r>
    </w:p>
    <w:p w14:paraId="181EE014" w14:textId="77777777" w:rsidR="00BC3E0F" w:rsidRDefault="00BC3E0F" w:rsidP="00BC3E0F">
      <w:pPr>
        <w:pStyle w:val="NormalWeb"/>
        <w:numPr>
          <w:ilvl w:val="0"/>
          <w:numId w:val="43"/>
        </w:numPr>
      </w:pPr>
      <w:r>
        <w:rPr>
          <w:rStyle w:val="Strong"/>
        </w:rPr>
        <w:t>Admin:</w:t>
      </w:r>
      <w:r>
        <w:t xml:space="preserve"> A privileged user with full control over the system.</w:t>
      </w:r>
    </w:p>
    <w:p w14:paraId="7387107E" w14:textId="77777777" w:rsidR="00BC3E0F" w:rsidRDefault="00BC3E0F" w:rsidP="00BC3E0F">
      <w:pPr>
        <w:pStyle w:val="NormalWeb"/>
        <w:numPr>
          <w:ilvl w:val="0"/>
          <w:numId w:val="43"/>
        </w:numPr>
      </w:pPr>
      <w:r>
        <w:rPr>
          <w:rStyle w:val="Strong"/>
        </w:rPr>
        <w:t>Pending Research:</w:t>
      </w:r>
      <w:r>
        <w:t xml:space="preserve"> A submitted article awaiting approval.</w:t>
      </w:r>
    </w:p>
    <w:p w14:paraId="1F909894" w14:textId="77777777" w:rsidR="00BC3E0F" w:rsidRDefault="00BC3E0F" w:rsidP="00BC3E0F">
      <w:pPr>
        <w:pStyle w:val="NormalWeb"/>
        <w:numPr>
          <w:ilvl w:val="0"/>
          <w:numId w:val="43"/>
        </w:numPr>
      </w:pPr>
      <w:r>
        <w:rPr>
          <w:rStyle w:val="Strong"/>
        </w:rPr>
        <w:t>Published Research:</w:t>
      </w:r>
      <w:r>
        <w:t xml:space="preserve"> An article that has passed the review process and is publicly available.</w:t>
      </w:r>
    </w:p>
    <w:p w14:paraId="3FDD5FE0" w14:textId="7A014BC0" w:rsidR="78E81AB3" w:rsidRPr="00BC3E0F" w:rsidRDefault="00BC3E0F" w:rsidP="00BC3E0F">
      <w:pPr>
        <w:pStyle w:val="NormalWeb"/>
        <w:numPr>
          <w:ilvl w:val="0"/>
          <w:numId w:val="43"/>
        </w:numPr>
      </w:pPr>
      <w:proofErr w:type="spellStart"/>
      <w:r>
        <w:rPr>
          <w:rStyle w:val="Strong"/>
        </w:rPr>
        <w:t>UTampa</w:t>
      </w:r>
      <w:proofErr w:type="spellEnd"/>
      <w:r>
        <w:rPr>
          <w:rStyle w:val="Strong"/>
        </w:rPr>
        <w:t xml:space="preserve"> Email Authentication:</w:t>
      </w:r>
      <w:r>
        <w:t xml:space="preserve"> A verification process ensuring only </w:t>
      </w:r>
      <w:proofErr w:type="spellStart"/>
      <w:r>
        <w:t>UTampa</w:t>
      </w:r>
      <w:proofErr w:type="spellEnd"/>
      <w:r>
        <w:t xml:space="preserve"> members can submit research.</w:t>
      </w:r>
    </w:p>
    <w:sectPr w:rsidR="78E81AB3" w:rsidRPr="00BC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67AF"/>
    <w:multiLevelType w:val="multilevel"/>
    <w:tmpl w:val="D030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21B3D"/>
    <w:multiLevelType w:val="hybridMultilevel"/>
    <w:tmpl w:val="78E8B8D2"/>
    <w:lvl w:ilvl="0" w:tplc="F1D05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A4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29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0D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EF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A7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E7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6A5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BA9CA"/>
    <w:multiLevelType w:val="multilevel"/>
    <w:tmpl w:val="AE068BA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9BFB7"/>
    <w:multiLevelType w:val="hybridMultilevel"/>
    <w:tmpl w:val="2598A1BE"/>
    <w:lvl w:ilvl="0" w:tplc="90A45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E4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CA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47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E3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4F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2E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E8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2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36CAD"/>
    <w:multiLevelType w:val="hybridMultilevel"/>
    <w:tmpl w:val="D1148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92BC2"/>
    <w:multiLevelType w:val="multilevel"/>
    <w:tmpl w:val="FA38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4F34D"/>
    <w:multiLevelType w:val="hybridMultilevel"/>
    <w:tmpl w:val="A37AEDD2"/>
    <w:lvl w:ilvl="0" w:tplc="4FBC7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E8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561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E0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AF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28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09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02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AD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F7702"/>
    <w:multiLevelType w:val="hybridMultilevel"/>
    <w:tmpl w:val="646AC314"/>
    <w:lvl w:ilvl="0" w:tplc="65EC6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C1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A7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6B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A0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A0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CF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48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68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53CFB"/>
    <w:multiLevelType w:val="multilevel"/>
    <w:tmpl w:val="5618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A3147"/>
    <w:multiLevelType w:val="multilevel"/>
    <w:tmpl w:val="7C728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363E8"/>
    <w:multiLevelType w:val="multilevel"/>
    <w:tmpl w:val="F47A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0603C"/>
    <w:multiLevelType w:val="multilevel"/>
    <w:tmpl w:val="2BC8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7003D"/>
    <w:multiLevelType w:val="hybridMultilevel"/>
    <w:tmpl w:val="EE0E39C6"/>
    <w:lvl w:ilvl="0" w:tplc="F3B2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E2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AA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20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CA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C4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28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A9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77902"/>
    <w:multiLevelType w:val="multilevel"/>
    <w:tmpl w:val="46E0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7B289"/>
    <w:multiLevelType w:val="hybridMultilevel"/>
    <w:tmpl w:val="08947460"/>
    <w:lvl w:ilvl="0" w:tplc="F9307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67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E87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CB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22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A3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6E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AB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96C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9D8A7"/>
    <w:multiLevelType w:val="hybridMultilevel"/>
    <w:tmpl w:val="80887626"/>
    <w:lvl w:ilvl="0" w:tplc="E9CE2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86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AC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CF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E1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A83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C7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0C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2F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F39C2"/>
    <w:multiLevelType w:val="multilevel"/>
    <w:tmpl w:val="2C9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A8B00"/>
    <w:multiLevelType w:val="multilevel"/>
    <w:tmpl w:val="5F466F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3C9B3"/>
    <w:multiLevelType w:val="hybridMultilevel"/>
    <w:tmpl w:val="D2FA4568"/>
    <w:lvl w:ilvl="0" w:tplc="04360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549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E63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85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6B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E3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A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0E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928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E6968"/>
    <w:multiLevelType w:val="multilevel"/>
    <w:tmpl w:val="1C7893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909528C"/>
    <w:multiLevelType w:val="hybridMultilevel"/>
    <w:tmpl w:val="E12C18A2"/>
    <w:lvl w:ilvl="0" w:tplc="7FE03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4D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82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84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01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A3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67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2E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03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D166A"/>
    <w:multiLevelType w:val="multilevel"/>
    <w:tmpl w:val="35C8C5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207DFD"/>
    <w:multiLevelType w:val="multilevel"/>
    <w:tmpl w:val="A16C40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6E0D2"/>
    <w:multiLevelType w:val="hybridMultilevel"/>
    <w:tmpl w:val="6FC8E2B8"/>
    <w:lvl w:ilvl="0" w:tplc="4552B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21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8F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4E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C4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02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4A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25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46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0436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292FE3"/>
    <w:multiLevelType w:val="hybridMultilevel"/>
    <w:tmpl w:val="5CBE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95F55"/>
    <w:multiLevelType w:val="multilevel"/>
    <w:tmpl w:val="F518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F921E3"/>
    <w:multiLevelType w:val="hybridMultilevel"/>
    <w:tmpl w:val="12582ED4"/>
    <w:lvl w:ilvl="0" w:tplc="EEA4A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28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2A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C8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C5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07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63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87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C3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AD87"/>
    <w:multiLevelType w:val="hybridMultilevel"/>
    <w:tmpl w:val="4080CF3A"/>
    <w:lvl w:ilvl="0" w:tplc="82B4C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F46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22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6E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87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AD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81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89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99873"/>
    <w:multiLevelType w:val="hybridMultilevel"/>
    <w:tmpl w:val="6ABC1D4C"/>
    <w:lvl w:ilvl="0" w:tplc="2D14D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45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701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D0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2A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AED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0E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22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4D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0116A"/>
    <w:multiLevelType w:val="multilevel"/>
    <w:tmpl w:val="98A21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F3702CC"/>
    <w:multiLevelType w:val="multilevel"/>
    <w:tmpl w:val="E67E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65AE03"/>
    <w:multiLevelType w:val="hybridMultilevel"/>
    <w:tmpl w:val="60AE5006"/>
    <w:lvl w:ilvl="0" w:tplc="5792F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A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A0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86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25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86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E0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2B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E7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13311"/>
    <w:multiLevelType w:val="hybridMultilevel"/>
    <w:tmpl w:val="EBFCADA8"/>
    <w:lvl w:ilvl="0" w:tplc="87D0AE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CA0320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D8C86E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924C0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2821B6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F30E58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32A370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562DF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90AD8C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08B7FB1"/>
    <w:multiLevelType w:val="multilevel"/>
    <w:tmpl w:val="F67E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390339"/>
    <w:multiLevelType w:val="multilevel"/>
    <w:tmpl w:val="9C68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7D58B8"/>
    <w:multiLevelType w:val="hybridMultilevel"/>
    <w:tmpl w:val="C764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E85C1"/>
    <w:multiLevelType w:val="hybridMultilevel"/>
    <w:tmpl w:val="CD06EB12"/>
    <w:lvl w:ilvl="0" w:tplc="A2F89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AE2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20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67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60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09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A1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08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EE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ECD99"/>
    <w:multiLevelType w:val="multilevel"/>
    <w:tmpl w:val="B76C5D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B55CC3"/>
    <w:multiLevelType w:val="hybridMultilevel"/>
    <w:tmpl w:val="FA4CC0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33D9C"/>
    <w:multiLevelType w:val="hybridMultilevel"/>
    <w:tmpl w:val="FA6A634C"/>
    <w:lvl w:ilvl="0" w:tplc="E4181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09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8D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CD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23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EF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E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0E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A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290AB"/>
    <w:multiLevelType w:val="hybridMultilevel"/>
    <w:tmpl w:val="AD9A73D0"/>
    <w:lvl w:ilvl="0" w:tplc="57606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83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4A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6C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25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62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C1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83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4C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B0F"/>
    <w:multiLevelType w:val="multilevel"/>
    <w:tmpl w:val="D80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379353">
    <w:abstractNumId w:val="3"/>
  </w:num>
  <w:num w:numId="2" w16cid:durableId="672413482">
    <w:abstractNumId w:val="6"/>
  </w:num>
  <w:num w:numId="3" w16cid:durableId="1892232383">
    <w:abstractNumId w:val="15"/>
  </w:num>
  <w:num w:numId="4" w16cid:durableId="1238243622">
    <w:abstractNumId w:val="2"/>
  </w:num>
  <w:num w:numId="5" w16cid:durableId="968320850">
    <w:abstractNumId w:val="22"/>
  </w:num>
  <w:num w:numId="6" w16cid:durableId="544299133">
    <w:abstractNumId w:val="9"/>
  </w:num>
  <w:num w:numId="7" w16cid:durableId="1889680737">
    <w:abstractNumId w:val="17"/>
  </w:num>
  <w:num w:numId="8" w16cid:durableId="1218475184">
    <w:abstractNumId w:val="28"/>
  </w:num>
  <w:num w:numId="9" w16cid:durableId="934748292">
    <w:abstractNumId w:val="29"/>
  </w:num>
  <w:num w:numId="10" w16cid:durableId="1725910305">
    <w:abstractNumId w:val="27"/>
  </w:num>
  <w:num w:numId="11" w16cid:durableId="1128738181">
    <w:abstractNumId w:val="20"/>
  </w:num>
  <w:num w:numId="12" w16cid:durableId="1098603797">
    <w:abstractNumId w:val="32"/>
  </w:num>
  <w:num w:numId="13" w16cid:durableId="51272071">
    <w:abstractNumId w:val="1"/>
  </w:num>
  <w:num w:numId="14" w16cid:durableId="1462767512">
    <w:abstractNumId w:val="18"/>
  </w:num>
  <w:num w:numId="15" w16cid:durableId="1285623178">
    <w:abstractNumId w:val="14"/>
  </w:num>
  <w:num w:numId="16" w16cid:durableId="1802768436">
    <w:abstractNumId w:val="33"/>
  </w:num>
  <w:num w:numId="17" w16cid:durableId="1293050038">
    <w:abstractNumId w:val="7"/>
  </w:num>
  <w:num w:numId="18" w16cid:durableId="1149202201">
    <w:abstractNumId w:val="23"/>
  </w:num>
  <w:num w:numId="19" w16cid:durableId="905840370">
    <w:abstractNumId w:val="40"/>
  </w:num>
  <w:num w:numId="20" w16cid:durableId="1544367314">
    <w:abstractNumId w:val="12"/>
  </w:num>
  <w:num w:numId="21" w16cid:durableId="606694840">
    <w:abstractNumId w:val="37"/>
  </w:num>
  <w:num w:numId="22" w16cid:durableId="1797603094">
    <w:abstractNumId w:val="41"/>
  </w:num>
  <w:num w:numId="23" w16cid:durableId="287391676">
    <w:abstractNumId w:val="38"/>
  </w:num>
  <w:num w:numId="24" w16cid:durableId="1191381914">
    <w:abstractNumId w:val="30"/>
  </w:num>
  <w:num w:numId="25" w16cid:durableId="1885941580">
    <w:abstractNumId w:val="42"/>
  </w:num>
  <w:num w:numId="26" w16cid:durableId="1265653641">
    <w:abstractNumId w:val="19"/>
  </w:num>
  <w:num w:numId="27" w16cid:durableId="2057654852">
    <w:abstractNumId w:val="24"/>
  </w:num>
  <w:num w:numId="28" w16cid:durableId="99834120">
    <w:abstractNumId w:val="25"/>
  </w:num>
  <w:num w:numId="29" w16cid:durableId="719354763">
    <w:abstractNumId w:val="36"/>
  </w:num>
  <w:num w:numId="30" w16cid:durableId="1744645065">
    <w:abstractNumId w:val="39"/>
  </w:num>
  <w:num w:numId="31" w16cid:durableId="376853125">
    <w:abstractNumId w:val="4"/>
  </w:num>
  <w:num w:numId="32" w16cid:durableId="1290208512">
    <w:abstractNumId w:val="8"/>
  </w:num>
  <w:num w:numId="33" w16cid:durableId="940450128">
    <w:abstractNumId w:val="11"/>
  </w:num>
  <w:num w:numId="34" w16cid:durableId="194542422">
    <w:abstractNumId w:val="26"/>
  </w:num>
  <w:num w:numId="35" w16cid:durableId="1967463120">
    <w:abstractNumId w:val="31"/>
  </w:num>
  <w:num w:numId="36" w16cid:durableId="214434254">
    <w:abstractNumId w:val="35"/>
  </w:num>
  <w:num w:numId="37" w16cid:durableId="588470628">
    <w:abstractNumId w:val="13"/>
  </w:num>
  <w:num w:numId="38" w16cid:durableId="2127431187">
    <w:abstractNumId w:val="0"/>
  </w:num>
  <w:num w:numId="39" w16cid:durableId="1590651852">
    <w:abstractNumId w:val="10"/>
  </w:num>
  <w:num w:numId="40" w16cid:durableId="646667146">
    <w:abstractNumId w:val="34"/>
  </w:num>
  <w:num w:numId="41" w16cid:durableId="1834491559">
    <w:abstractNumId w:val="16"/>
  </w:num>
  <w:num w:numId="42" w16cid:durableId="1754274861">
    <w:abstractNumId w:val="5"/>
  </w:num>
  <w:num w:numId="43" w16cid:durableId="496846458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bhilash Kancharla">
    <w15:presenceInfo w15:providerId="AD" w15:userId="S::akancharla@ut.edu::cf4aca1f-9eab-4c6f-8b50-c5aa9940e8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77ED3F"/>
    <w:rsid w:val="00011A0C"/>
    <w:rsid w:val="000277CF"/>
    <w:rsid w:val="0005622E"/>
    <w:rsid w:val="00062EFC"/>
    <w:rsid w:val="000A2B6B"/>
    <w:rsid w:val="000C1013"/>
    <w:rsid w:val="0014035B"/>
    <w:rsid w:val="00177A37"/>
    <w:rsid w:val="0018327E"/>
    <w:rsid w:val="001941D7"/>
    <w:rsid w:val="001E0960"/>
    <w:rsid w:val="0024645E"/>
    <w:rsid w:val="00253D0C"/>
    <w:rsid w:val="002611F7"/>
    <w:rsid w:val="00270F2B"/>
    <w:rsid w:val="0029663C"/>
    <w:rsid w:val="002A0FB3"/>
    <w:rsid w:val="002C2BC0"/>
    <w:rsid w:val="002D26FE"/>
    <w:rsid w:val="002D7052"/>
    <w:rsid w:val="002E5369"/>
    <w:rsid w:val="00321AF8"/>
    <w:rsid w:val="003546CC"/>
    <w:rsid w:val="00356CDA"/>
    <w:rsid w:val="00384B90"/>
    <w:rsid w:val="003B489B"/>
    <w:rsid w:val="003B6B5A"/>
    <w:rsid w:val="003C7E48"/>
    <w:rsid w:val="003D00A8"/>
    <w:rsid w:val="003E722C"/>
    <w:rsid w:val="00402C56"/>
    <w:rsid w:val="004236E2"/>
    <w:rsid w:val="00450497"/>
    <w:rsid w:val="00456D7E"/>
    <w:rsid w:val="00461B15"/>
    <w:rsid w:val="004B363E"/>
    <w:rsid w:val="0052658C"/>
    <w:rsid w:val="005444C5"/>
    <w:rsid w:val="00560FEF"/>
    <w:rsid w:val="005619F5"/>
    <w:rsid w:val="005A1A8F"/>
    <w:rsid w:val="005B0E28"/>
    <w:rsid w:val="005D53F2"/>
    <w:rsid w:val="00617991"/>
    <w:rsid w:val="006307C8"/>
    <w:rsid w:val="00693566"/>
    <w:rsid w:val="0069412F"/>
    <w:rsid w:val="00695662"/>
    <w:rsid w:val="006C293A"/>
    <w:rsid w:val="006D0412"/>
    <w:rsid w:val="006F3FCE"/>
    <w:rsid w:val="006F6F48"/>
    <w:rsid w:val="0073054D"/>
    <w:rsid w:val="00731120"/>
    <w:rsid w:val="00737BDC"/>
    <w:rsid w:val="00786EC0"/>
    <w:rsid w:val="00792727"/>
    <w:rsid w:val="007B7480"/>
    <w:rsid w:val="007D2FAE"/>
    <w:rsid w:val="007F6D93"/>
    <w:rsid w:val="008271A6"/>
    <w:rsid w:val="00831B66"/>
    <w:rsid w:val="00831E2D"/>
    <w:rsid w:val="0083584B"/>
    <w:rsid w:val="00841023"/>
    <w:rsid w:val="00883EF9"/>
    <w:rsid w:val="00895A63"/>
    <w:rsid w:val="008A7E39"/>
    <w:rsid w:val="008E411D"/>
    <w:rsid w:val="008F282A"/>
    <w:rsid w:val="009014F2"/>
    <w:rsid w:val="009400E3"/>
    <w:rsid w:val="00962CA8"/>
    <w:rsid w:val="00974800"/>
    <w:rsid w:val="00984BD4"/>
    <w:rsid w:val="009A617D"/>
    <w:rsid w:val="009C7BC8"/>
    <w:rsid w:val="009D6AEA"/>
    <w:rsid w:val="009F3DE3"/>
    <w:rsid w:val="00A07372"/>
    <w:rsid w:val="00A16B5F"/>
    <w:rsid w:val="00A34137"/>
    <w:rsid w:val="00A40D91"/>
    <w:rsid w:val="00A41F8D"/>
    <w:rsid w:val="00A4797F"/>
    <w:rsid w:val="00A80351"/>
    <w:rsid w:val="00A959E8"/>
    <w:rsid w:val="00AB1611"/>
    <w:rsid w:val="00AC3543"/>
    <w:rsid w:val="00AD5DF1"/>
    <w:rsid w:val="00AE47C3"/>
    <w:rsid w:val="00AF57FF"/>
    <w:rsid w:val="00B63BB9"/>
    <w:rsid w:val="00B67F96"/>
    <w:rsid w:val="00B769E1"/>
    <w:rsid w:val="00B76B88"/>
    <w:rsid w:val="00BC3E0F"/>
    <w:rsid w:val="00BD0BC0"/>
    <w:rsid w:val="00C53BFD"/>
    <w:rsid w:val="00CC612A"/>
    <w:rsid w:val="00CE2DD7"/>
    <w:rsid w:val="00D20532"/>
    <w:rsid w:val="00D27BC0"/>
    <w:rsid w:val="00D66B3A"/>
    <w:rsid w:val="00D72BE5"/>
    <w:rsid w:val="00E20D73"/>
    <w:rsid w:val="00E71965"/>
    <w:rsid w:val="00E7451F"/>
    <w:rsid w:val="00E8218D"/>
    <w:rsid w:val="00EA0717"/>
    <w:rsid w:val="00EC4E49"/>
    <w:rsid w:val="00ED4AE2"/>
    <w:rsid w:val="00EE10A0"/>
    <w:rsid w:val="00EE46C5"/>
    <w:rsid w:val="00F1094F"/>
    <w:rsid w:val="00F40262"/>
    <w:rsid w:val="00F44A78"/>
    <w:rsid w:val="00F706BA"/>
    <w:rsid w:val="00F82C4F"/>
    <w:rsid w:val="00F94A7D"/>
    <w:rsid w:val="00FA5481"/>
    <w:rsid w:val="00FB3CCE"/>
    <w:rsid w:val="00FC5803"/>
    <w:rsid w:val="00FD789B"/>
    <w:rsid w:val="00FE01C0"/>
    <w:rsid w:val="07D05CDE"/>
    <w:rsid w:val="091ACE2B"/>
    <w:rsid w:val="09651EFE"/>
    <w:rsid w:val="0D9DAC52"/>
    <w:rsid w:val="1236A457"/>
    <w:rsid w:val="15721D33"/>
    <w:rsid w:val="1A7DAC41"/>
    <w:rsid w:val="2483DA5F"/>
    <w:rsid w:val="3622C52F"/>
    <w:rsid w:val="39AD4EF7"/>
    <w:rsid w:val="3A791106"/>
    <w:rsid w:val="3CCDAEBD"/>
    <w:rsid w:val="3D116E34"/>
    <w:rsid w:val="3F1EA3C7"/>
    <w:rsid w:val="48B50B6E"/>
    <w:rsid w:val="4906C9CC"/>
    <w:rsid w:val="4F77ED3F"/>
    <w:rsid w:val="565E0F89"/>
    <w:rsid w:val="58EF06B7"/>
    <w:rsid w:val="5DCCB74D"/>
    <w:rsid w:val="5E6057C2"/>
    <w:rsid w:val="64286E19"/>
    <w:rsid w:val="677873BB"/>
    <w:rsid w:val="6F22F1B5"/>
    <w:rsid w:val="7313875E"/>
    <w:rsid w:val="732200BB"/>
    <w:rsid w:val="746A28EF"/>
    <w:rsid w:val="78BD85D2"/>
    <w:rsid w:val="78E81AB3"/>
    <w:rsid w:val="7B6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6ACC"/>
  <w15:chartTrackingRefBased/>
  <w15:docId w15:val="{4225718E-0CA7-43CB-ACC8-5EAC9FB7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717"/>
    <w:rPr>
      <w:rFonts w:ascii="Aptos" w:hAnsi="Apto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7052"/>
    <w:pPr>
      <w:keepNext/>
      <w:keepLines/>
      <w:numPr>
        <w:numId w:val="27"/>
      </w:numPr>
      <w:spacing w:before="360" w:after="240"/>
      <w:outlineLvl w:val="0"/>
    </w:pPr>
    <w:rPr>
      <w:rFonts w:ascii="Times New Roman" w:eastAsia="Times New Roman" w:hAnsi="Times New Roman" w:cs="Times New Roman (Headings CS)"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5DF1"/>
    <w:pPr>
      <w:keepNext/>
      <w:keepLines/>
      <w:numPr>
        <w:ilvl w:val="1"/>
        <w:numId w:val="27"/>
      </w:numPr>
      <w:spacing w:before="240" w:after="240"/>
      <w:outlineLvl w:val="1"/>
    </w:pPr>
    <w:rPr>
      <w:rFonts w:ascii="Lora" w:eastAsia="Times New Roman" w:hAnsi="Lor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B90"/>
    <w:pPr>
      <w:keepNext/>
      <w:keepLines/>
      <w:numPr>
        <w:ilvl w:val="2"/>
        <w:numId w:val="27"/>
      </w:numPr>
      <w:spacing w:before="40" w:after="0"/>
      <w:outlineLvl w:val="2"/>
    </w:pPr>
    <w:rPr>
      <w:rFonts w:ascii="Raleway" w:eastAsiaTheme="majorEastAsia" w:hAnsi="Raleway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293A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93A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93A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93A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93A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93A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7052"/>
    <w:rPr>
      <w:rFonts w:ascii="Times New Roman" w:eastAsia="Times New Roman" w:hAnsi="Times New Roman" w:cs="Times New Roman (Headings CS)"/>
      <w:caps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6CD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C293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56CDA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6CDA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6CDA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6CDA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6CDA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6CDA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6CDA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6CDA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D5DF1"/>
    <w:rPr>
      <w:rFonts w:ascii="Lora" w:eastAsia="Times New Roman" w:hAnsi="Lor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6C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4B90"/>
    <w:rPr>
      <w:rFonts w:ascii="Raleway" w:eastAsiaTheme="majorEastAsia" w:hAnsi="Raleway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29663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E46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6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6C5"/>
    <w:rPr>
      <w:rFonts w:ascii="Aptos" w:hAnsi="Apto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6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6C5"/>
    <w:rPr>
      <w:rFonts w:ascii="Aptos" w:hAnsi="Aptos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C29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9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9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9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9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9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24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6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36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04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41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04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2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7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0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2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1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0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07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1B3155-6DF6-5345-9307-D84453E2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Jaffe</dc:creator>
  <cp:keywords/>
  <dc:description/>
  <cp:lastModifiedBy>Endi Troqe</cp:lastModifiedBy>
  <cp:revision>133</cp:revision>
  <dcterms:created xsi:type="dcterms:W3CDTF">2024-12-19T21:51:00Z</dcterms:created>
  <dcterms:modified xsi:type="dcterms:W3CDTF">2025-02-18T05:55:00Z</dcterms:modified>
</cp:coreProperties>
</file>